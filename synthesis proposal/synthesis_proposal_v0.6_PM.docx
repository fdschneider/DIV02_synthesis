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BD8FB" w14:textId="77777777" w:rsidR="00266CCD" w:rsidRDefault="00047827" w:rsidP="00266CCD">
      <w:pPr>
        <w:pStyle w:val="Heading1"/>
      </w:pPr>
      <w:r w:rsidRPr="00047827">
        <w:t>ID</w:t>
      </w:r>
      <w:r>
        <w:t xml:space="preserve"> (set by BEO)</w:t>
      </w:r>
    </w:p>
    <w:p w14:paraId="48600CB2" w14:textId="77777777" w:rsidR="00266CCD" w:rsidRDefault="00047827" w:rsidP="00266CCD">
      <w:pPr>
        <w:pStyle w:val="Heading1"/>
      </w:pPr>
      <w:r w:rsidRPr="00047827">
        <w:t>Date</w:t>
      </w:r>
    </w:p>
    <w:p w14:paraId="27D3D7B7" w14:textId="77777777" w:rsidR="007F68CF" w:rsidRPr="00266CCD" w:rsidRDefault="00474566" w:rsidP="00047827">
      <w:r>
        <w:t>22.03</w:t>
      </w:r>
      <w:r w:rsidRPr="00266CCD">
        <w:t>.</w:t>
      </w:r>
      <w:r>
        <w:t>2016</w:t>
      </w:r>
    </w:p>
    <w:p w14:paraId="05075329" w14:textId="77777777" w:rsidR="00047827" w:rsidRDefault="00047827" w:rsidP="00266CCD">
      <w:pPr>
        <w:pStyle w:val="Heading1"/>
      </w:pPr>
      <w:r w:rsidRPr="00047827">
        <w:t>Author of synthesis proposal</w:t>
      </w:r>
    </w:p>
    <w:p w14:paraId="050E10E8" w14:textId="5DBF0689" w:rsidR="00474566" w:rsidRPr="00266CCD" w:rsidRDefault="00474566" w:rsidP="00047827">
      <w:pPr>
        <w:rPr>
          <w:rFonts w:eastAsia="Times New Roman" w:cs="Times New Roman"/>
          <w:lang w:eastAsia="de-CH"/>
        </w:rPr>
      </w:pPr>
      <w:r w:rsidRPr="00474566">
        <w:rPr>
          <w:rFonts w:eastAsia="Times New Roman" w:cs="Times New Roman"/>
          <w:lang w:eastAsia="de-CH"/>
        </w:rPr>
        <w:t>Florian D. Schneider, Pete Manning</w:t>
      </w:r>
      <w:ins w:id="0" w:author="Peter Manning" w:date="2016-03-30T16:55:00Z">
        <w:r w:rsidR="00F430B6">
          <w:rPr>
            <w:rFonts w:eastAsia="Times New Roman" w:cs="Times New Roman"/>
            <w:lang w:eastAsia="de-CH"/>
          </w:rPr>
          <w:t xml:space="preserve"> (</w:t>
        </w:r>
        <w:proofErr w:type="spellStart"/>
        <w:r w:rsidR="00F430B6">
          <w:rPr>
            <w:rFonts w:eastAsia="Times New Roman" w:cs="Times New Roman"/>
            <w:lang w:eastAsia="de-CH"/>
          </w:rPr>
          <w:t>BiK</w:t>
        </w:r>
        <w:proofErr w:type="spellEnd"/>
        <w:r w:rsidR="00F430B6">
          <w:rPr>
            <w:rFonts w:eastAsia="Times New Roman" w:cs="Times New Roman"/>
            <w:lang w:eastAsia="de-CH"/>
          </w:rPr>
          <w:t xml:space="preserve">-F, </w:t>
        </w:r>
        <w:proofErr w:type="spellStart"/>
        <w:r w:rsidR="00F430B6">
          <w:rPr>
            <w:rFonts w:eastAsia="Times New Roman" w:cs="Times New Roman"/>
            <w:lang w:eastAsia="de-CH"/>
          </w:rPr>
          <w:t>Senckenberg</w:t>
        </w:r>
        <w:proofErr w:type="spellEnd"/>
        <w:r w:rsidR="00F430B6">
          <w:rPr>
            <w:rFonts w:eastAsia="Times New Roman" w:cs="Times New Roman"/>
            <w:lang w:eastAsia="de-CH"/>
          </w:rPr>
          <w:t>)</w:t>
        </w:r>
      </w:ins>
    </w:p>
    <w:p w14:paraId="07AB52ED" w14:textId="77777777" w:rsidR="00EC3782" w:rsidRPr="00047827" w:rsidRDefault="00581CBA" w:rsidP="00266CCD">
      <w:pPr>
        <w:pStyle w:val="Heading1"/>
      </w:pPr>
      <w:r>
        <w:t>Email</w:t>
      </w:r>
    </w:p>
    <w:p w14:paraId="5298FBE1" w14:textId="77777777" w:rsidR="00266CCD" w:rsidRPr="00266CCD" w:rsidRDefault="00474566" w:rsidP="00266CCD">
      <w:pPr>
        <w:tabs>
          <w:tab w:val="left" w:pos="3705"/>
        </w:tabs>
        <w:rPr>
          <w:rFonts w:eastAsia="Times New Roman" w:cs="Times New Roman"/>
          <w:lang w:eastAsia="de-CH"/>
        </w:rPr>
      </w:pPr>
      <w:r>
        <w:t>fd.schneider@senckenberg.de</w:t>
      </w:r>
    </w:p>
    <w:p w14:paraId="5203BFE7" w14:textId="77777777" w:rsidR="00266CCD" w:rsidRDefault="00266CCD" w:rsidP="00266CCD">
      <w:pPr>
        <w:pStyle w:val="Heading1"/>
      </w:pPr>
      <w:r>
        <w:t>Title</w:t>
      </w:r>
      <w:bookmarkStart w:id="1" w:name="_GoBack"/>
      <w:bookmarkEnd w:id="1"/>
    </w:p>
    <w:p w14:paraId="74E5E099" w14:textId="77777777" w:rsidR="00462DEA" w:rsidRDefault="00474566" w:rsidP="00266CCD">
      <w:r w:rsidRPr="00474566">
        <w:t>Is there ecosystem</w:t>
      </w:r>
      <w:r w:rsidR="003A5941">
        <w:t>-</w:t>
      </w:r>
      <w:r w:rsidRPr="00474566">
        <w:t>level synchrony in functional trait distribution</w:t>
      </w:r>
      <w:r w:rsidR="003A5941">
        <w:t xml:space="preserve"> </w:t>
      </w:r>
      <w:commentRangeStart w:id="2"/>
      <w:r w:rsidR="003A5941">
        <w:t>across trophic guilds</w:t>
      </w:r>
      <w:commentRangeEnd w:id="2"/>
      <w:r w:rsidR="005A464A">
        <w:rPr>
          <w:rStyle w:val="CommentReference"/>
        </w:rPr>
        <w:commentReference w:id="2"/>
      </w:r>
      <w:r w:rsidRPr="00474566">
        <w:t>?</w:t>
      </w:r>
    </w:p>
    <w:p w14:paraId="31E64C10" w14:textId="77777777" w:rsidR="00047827" w:rsidRPr="00B870F6" w:rsidRDefault="00047827" w:rsidP="00266CCD">
      <w:pPr>
        <w:pStyle w:val="Heading1"/>
      </w:pPr>
      <w:r w:rsidRPr="00B870F6">
        <w:t>Authors</w:t>
      </w:r>
    </w:p>
    <w:p w14:paraId="6B00CCAA" w14:textId="77777777" w:rsidR="00474566" w:rsidRPr="00474566" w:rsidRDefault="00474566" w:rsidP="00474566">
      <w:pPr>
        <w:rPr>
          <w:rFonts w:eastAsia="Times New Roman" w:cs="Times New Roman"/>
          <w:lang w:val="de-DE" w:eastAsia="de-CH"/>
        </w:rPr>
      </w:pPr>
      <w:r w:rsidRPr="00474566">
        <w:rPr>
          <w:rFonts w:eastAsia="Times New Roman" w:cs="Times New Roman"/>
          <w:lang w:val="de-DE" w:eastAsia="de-CH"/>
        </w:rPr>
        <w:t xml:space="preserve">Ellen </w:t>
      </w:r>
      <w:proofErr w:type="spellStart"/>
      <w:r w:rsidRPr="00474566">
        <w:rPr>
          <w:rFonts w:eastAsia="Times New Roman" w:cs="Times New Roman"/>
          <w:lang w:val="de-DE" w:eastAsia="de-CH"/>
        </w:rPr>
        <w:t>Kandeler</w:t>
      </w:r>
      <w:proofErr w:type="spellEnd"/>
    </w:p>
    <w:p w14:paraId="18B88135" w14:textId="77777777" w:rsidR="00474566" w:rsidRPr="00474566" w:rsidRDefault="00474566" w:rsidP="00474566">
      <w:pPr>
        <w:rPr>
          <w:rFonts w:eastAsia="Times New Roman" w:cs="Times New Roman"/>
          <w:lang w:val="de-DE" w:eastAsia="de-CH"/>
        </w:rPr>
      </w:pPr>
      <w:r w:rsidRPr="00474566">
        <w:rPr>
          <w:rFonts w:eastAsia="Times New Roman" w:cs="Times New Roman"/>
          <w:lang w:val="de-DE" w:eastAsia="de-CH"/>
        </w:rPr>
        <w:t>Nadja K. Simons</w:t>
      </w:r>
    </w:p>
    <w:p w14:paraId="79419402" w14:textId="77777777" w:rsidR="00AB063D" w:rsidRDefault="00474566" w:rsidP="00474566">
      <w:pPr>
        <w:rPr>
          <w:rFonts w:eastAsia="Times New Roman" w:cs="Times New Roman"/>
          <w:lang w:val="de-DE" w:eastAsia="de-CH"/>
        </w:rPr>
      </w:pPr>
      <w:r w:rsidRPr="00474566">
        <w:rPr>
          <w:rFonts w:eastAsia="Times New Roman" w:cs="Times New Roman"/>
          <w:lang w:val="de-DE" w:eastAsia="de-CH"/>
        </w:rPr>
        <w:t xml:space="preserve">Martin M. </w:t>
      </w:r>
      <w:proofErr w:type="spellStart"/>
      <w:r w:rsidRPr="00474566">
        <w:rPr>
          <w:rFonts w:eastAsia="Times New Roman" w:cs="Times New Roman"/>
          <w:lang w:val="de-DE" w:eastAsia="de-CH"/>
        </w:rPr>
        <w:t>Gossner</w:t>
      </w:r>
      <w:proofErr w:type="spellEnd"/>
      <w:r w:rsidRPr="00474566">
        <w:rPr>
          <w:rFonts w:eastAsia="Times New Roman" w:cs="Times New Roman"/>
          <w:lang w:val="de-DE" w:eastAsia="de-CH"/>
        </w:rPr>
        <w:t xml:space="preserve"> </w:t>
      </w:r>
    </w:p>
    <w:p w14:paraId="63D8150C" w14:textId="77777777" w:rsidR="00AB063D" w:rsidRPr="00474566" w:rsidRDefault="00AB063D" w:rsidP="00474566">
      <w:pPr>
        <w:rPr>
          <w:rFonts w:eastAsia="Times New Roman" w:cs="Times New Roman"/>
          <w:lang w:val="de-DE" w:eastAsia="de-CH"/>
        </w:rPr>
      </w:pPr>
      <w:r>
        <w:rPr>
          <w:rFonts w:eastAsia="Times New Roman" w:cs="Times New Roman"/>
          <w:lang w:val="de-DE" w:eastAsia="de-CH"/>
        </w:rPr>
        <w:t xml:space="preserve">Nico </w:t>
      </w:r>
      <w:proofErr w:type="spellStart"/>
      <w:r>
        <w:rPr>
          <w:rFonts w:eastAsia="Times New Roman" w:cs="Times New Roman"/>
          <w:lang w:val="de-DE" w:eastAsia="de-CH"/>
        </w:rPr>
        <w:t>Blüthgen</w:t>
      </w:r>
      <w:proofErr w:type="spellEnd"/>
    </w:p>
    <w:p w14:paraId="73AC652B" w14:textId="77777777" w:rsidR="00474566" w:rsidRPr="00474566" w:rsidRDefault="00474566" w:rsidP="00474566">
      <w:pPr>
        <w:rPr>
          <w:rFonts w:eastAsia="Times New Roman" w:cs="Times New Roman"/>
          <w:lang w:eastAsia="de-CH"/>
        </w:rPr>
      </w:pPr>
      <w:r w:rsidRPr="00474566">
        <w:rPr>
          <w:rFonts w:eastAsia="Times New Roman" w:cs="Times New Roman"/>
          <w:lang w:eastAsia="de-CH"/>
        </w:rPr>
        <w:t xml:space="preserve">Santiago </w:t>
      </w:r>
      <w:proofErr w:type="spellStart"/>
      <w:r w:rsidRPr="00474566">
        <w:rPr>
          <w:rFonts w:eastAsia="Times New Roman" w:cs="Times New Roman"/>
          <w:lang w:eastAsia="de-CH"/>
        </w:rPr>
        <w:t>Soliveres</w:t>
      </w:r>
      <w:proofErr w:type="spellEnd"/>
    </w:p>
    <w:p w14:paraId="37B20D78" w14:textId="77777777" w:rsidR="00474566" w:rsidRDefault="00474566" w:rsidP="00474566">
      <w:pPr>
        <w:rPr>
          <w:rFonts w:eastAsia="Times New Roman" w:cs="Times New Roman"/>
          <w:lang w:eastAsia="de-CH"/>
        </w:rPr>
      </w:pPr>
      <w:r w:rsidRPr="00474566">
        <w:rPr>
          <w:rFonts w:eastAsia="Times New Roman" w:cs="Times New Roman"/>
          <w:lang w:eastAsia="de-CH"/>
        </w:rPr>
        <w:t>Markus Fischer</w:t>
      </w:r>
    </w:p>
    <w:p w14:paraId="44BB8F55" w14:textId="77777777" w:rsidR="00474566" w:rsidRPr="00047827" w:rsidRDefault="00474566" w:rsidP="00047827">
      <w:pPr>
        <w:rPr>
          <w:rFonts w:eastAsia="Times New Roman" w:cs="Times New Roman"/>
          <w:lang w:eastAsia="de-CH"/>
        </w:rPr>
      </w:pPr>
    </w:p>
    <w:p w14:paraId="6A768871" w14:textId="77777777" w:rsidR="00474566" w:rsidRDefault="00F05F07" w:rsidP="00047827">
      <w:pPr>
        <w:rPr>
          <w:rFonts w:eastAsia="Times New Roman" w:cs="Times New Roman"/>
          <w:lang w:eastAsia="de-CH"/>
        </w:rPr>
      </w:pPr>
      <w:r w:rsidRPr="00F05F07">
        <w:rPr>
          <w:rFonts w:eastAsia="Times New Roman" w:cs="Times New Roman"/>
          <w:lang w:eastAsia="de-CH"/>
        </w:rPr>
        <w:t xml:space="preserve">We </w:t>
      </w:r>
      <w:r w:rsidR="00363F59">
        <w:rPr>
          <w:rFonts w:eastAsia="Times New Roman" w:cs="Times New Roman"/>
          <w:lang w:eastAsia="de-CH"/>
        </w:rPr>
        <w:t>will</w:t>
      </w:r>
      <w:r w:rsidRPr="00F05F07">
        <w:rPr>
          <w:rFonts w:eastAsia="Times New Roman" w:cs="Times New Roman"/>
          <w:lang w:eastAsia="de-CH"/>
        </w:rPr>
        <w:t xml:space="preserve"> adhere to the authors</w:t>
      </w:r>
      <w:r>
        <w:rPr>
          <w:rFonts w:eastAsia="Times New Roman" w:cs="Times New Roman"/>
          <w:lang w:eastAsia="de-CH"/>
        </w:rPr>
        <w:t xml:space="preserve">hip criteria </w:t>
      </w:r>
      <w:r w:rsidR="00925B15">
        <w:rPr>
          <w:rFonts w:eastAsia="Times New Roman" w:cs="Times New Roman"/>
          <w:lang w:eastAsia="de-CH"/>
        </w:rPr>
        <w:t>of the BE</w:t>
      </w:r>
      <w:r w:rsidR="00BA7E06">
        <w:rPr>
          <w:rFonts w:eastAsia="Times New Roman" w:cs="Times New Roman"/>
          <w:lang w:eastAsia="de-CH"/>
        </w:rPr>
        <w:t xml:space="preserve"> and everyone who contributes data </w:t>
      </w:r>
      <w:r w:rsidR="00824973">
        <w:rPr>
          <w:rFonts w:eastAsia="Times New Roman" w:cs="Times New Roman"/>
          <w:lang w:eastAsia="de-CH"/>
        </w:rPr>
        <w:t xml:space="preserve">to the analysis </w:t>
      </w:r>
      <w:r w:rsidR="00BA7E06">
        <w:rPr>
          <w:rFonts w:eastAsia="Times New Roman" w:cs="Times New Roman"/>
          <w:lang w:eastAsia="de-CH"/>
        </w:rPr>
        <w:t>will be offered authorship</w:t>
      </w:r>
      <w:r w:rsidR="00925B15">
        <w:rPr>
          <w:rFonts w:eastAsia="Times New Roman" w:cs="Times New Roman"/>
          <w:lang w:eastAsia="de-CH"/>
        </w:rPr>
        <w:t xml:space="preserve">. </w:t>
      </w:r>
    </w:p>
    <w:p w14:paraId="605D4BB6" w14:textId="77777777" w:rsidR="00363F59" w:rsidRDefault="00015F8E" w:rsidP="00266CCD">
      <w:pPr>
        <w:pStyle w:val="Heading1"/>
        <w:rPr>
          <w:lang w:val="en-US"/>
        </w:rPr>
      </w:pPr>
      <w:r w:rsidRPr="00015F8E">
        <w:t>Rationale</w:t>
      </w:r>
    </w:p>
    <w:p w14:paraId="762E7E33" w14:textId="77777777" w:rsidR="00700726" w:rsidRDefault="00833359" w:rsidP="00266CCD">
      <w:r>
        <w:t>Species traits within trophic guilds are highly correlated amongst each other, with the consequence that certain trait combinations (</w:t>
      </w:r>
      <w:r w:rsidR="00E17AFA">
        <w:t>i.e., ‘</w:t>
      </w:r>
      <w:r>
        <w:t>functional strategies</w:t>
      </w:r>
      <w:r w:rsidR="00E17AFA">
        <w:t>’</w:t>
      </w:r>
      <w:r>
        <w:t xml:space="preserve">) are repeatedly observed in nature. In multi-dimensional </w:t>
      </w:r>
      <w:r w:rsidR="00700726">
        <w:t xml:space="preserve">trait </w:t>
      </w:r>
      <w:r>
        <w:t xml:space="preserve">space, variation can often be reduced to just a few principal components. For example, in plants, much trait variation can be explained by the </w:t>
      </w:r>
      <w:r w:rsidR="00E17AFA">
        <w:t>‘</w:t>
      </w:r>
      <w:r>
        <w:t>plant eco</w:t>
      </w:r>
      <w:r w:rsidR="00E17AFA">
        <w:t>nomics spectrum’</w:t>
      </w:r>
      <w:r>
        <w:t xml:space="preserve">: a single axis differentiating between conservative and exploitative resource use and reproductive strategies (Reich 2014; </w:t>
      </w:r>
      <w:proofErr w:type="spellStart"/>
      <w:r>
        <w:t>Díaz</w:t>
      </w:r>
      <w:proofErr w:type="spellEnd"/>
      <w:r>
        <w:t xml:space="preserve"> et al. 2016, </w:t>
      </w:r>
      <w:proofErr w:type="spellStart"/>
      <w:r>
        <w:t>Salguero</w:t>
      </w:r>
      <w:proofErr w:type="spellEnd"/>
      <w:r>
        <w:t xml:space="preserve">-Gómez et al. 2016).  </w:t>
      </w:r>
    </w:p>
    <w:p w14:paraId="70AC58BF" w14:textId="77777777" w:rsidR="00700726" w:rsidRDefault="00700726" w:rsidP="00266CCD"/>
    <w:p w14:paraId="1ED578B9" w14:textId="77777777" w:rsidR="002228FF" w:rsidRPr="00833359" w:rsidRDefault="00833359" w:rsidP="00266CCD">
      <w:r>
        <w:t>Functional strategies reflect adaptation to environmental conditions (</w:t>
      </w:r>
      <w:proofErr w:type="spellStart"/>
      <w:r>
        <w:t>Lavorel</w:t>
      </w:r>
      <w:proofErr w:type="spellEnd"/>
      <w:r>
        <w:t xml:space="preserve"> et al. 2011; de </w:t>
      </w:r>
      <w:proofErr w:type="spellStart"/>
      <w:r>
        <w:t>Vries</w:t>
      </w:r>
      <w:proofErr w:type="spellEnd"/>
      <w:r>
        <w:t xml:space="preserve"> et al. 2012; Reich 2014). For instance, community-level specific leaf area (SLA) responds to </w:t>
      </w:r>
      <w:r w:rsidR="00E17AFA">
        <w:t>environmental drivers</w:t>
      </w:r>
      <w:r w:rsidR="005A464A">
        <w:t xml:space="preserve"> by</w:t>
      </w:r>
      <w:r w:rsidR="00E17AFA">
        <w:t xml:space="preserve"> declin</w:t>
      </w:r>
      <w:ins w:id="3" w:author="Peter Manning" w:date="2016-03-30T15:48:00Z">
        <w:r w:rsidR="005A464A">
          <w:t>ing</w:t>
        </w:r>
      </w:ins>
      <w:del w:id="4" w:author="Peter Manning" w:date="2016-03-30T15:48:00Z">
        <w:r w:rsidR="00E17AFA" w:rsidDel="005A464A">
          <w:delText>es</w:delText>
        </w:r>
      </w:del>
      <w:r w:rsidR="00E17AFA">
        <w:t xml:space="preserve"> with </w:t>
      </w:r>
      <w:r>
        <w:t>drought and</w:t>
      </w:r>
      <w:r w:rsidR="00E17AFA">
        <w:t xml:space="preserve"> increas</w:t>
      </w:r>
      <w:ins w:id="5" w:author="Peter Manning" w:date="2016-03-30T15:48:00Z">
        <w:r w:rsidR="005A464A">
          <w:t>ing</w:t>
        </w:r>
      </w:ins>
      <w:del w:id="6" w:author="Peter Manning" w:date="2016-03-30T15:48:00Z">
        <w:r w:rsidR="00E17AFA" w:rsidDel="005A464A">
          <w:delText>es</w:delText>
        </w:r>
      </w:del>
      <w:r w:rsidR="00E17AFA">
        <w:t xml:space="preserve"> with</w:t>
      </w:r>
      <w:r>
        <w:t xml:space="preserve"> nutrient </w:t>
      </w:r>
      <w:r w:rsidR="00E17AFA">
        <w:t>enrichment</w:t>
      </w:r>
      <w:r>
        <w:t xml:space="preserve"> (de </w:t>
      </w:r>
      <w:proofErr w:type="spellStart"/>
      <w:r>
        <w:t>Vries</w:t>
      </w:r>
      <w:proofErr w:type="spellEnd"/>
      <w:r>
        <w:t xml:space="preserve"> et al. 2012; Reich 2014</w:t>
      </w:r>
      <w:commentRangeStart w:id="7"/>
      <w:r>
        <w:t>). Similarly, the loss of functional trait diversity can occur where niche space is constricted, e.g. due to grazing, mowing or fertilization (</w:t>
      </w:r>
      <w:r w:rsidR="00DF6255">
        <w:t xml:space="preserve">Flynn et al. 2009, </w:t>
      </w:r>
      <w:proofErr w:type="spellStart"/>
      <w:r>
        <w:t>Harpole</w:t>
      </w:r>
      <w:proofErr w:type="spellEnd"/>
      <w:r>
        <w:t xml:space="preserve"> et al</w:t>
      </w:r>
      <w:r w:rsidR="00DF6255">
        <w:t>.</w:t>
      </w:r>
      <w:r>
        <w:t xml:space="preserve"> 2012</w:t>
      </w:r>
      <w:r w:rsidR="00DF6255">
        <w:t>,</w:t>
      </w:r>
      <w:r w:rsidR="00DF6255" w:rsidRPr="00DF6255">
        <w:t xml:space="preserve"> </w:t>
      </w:r>
      <w:proofErr w:type="spellStart"/>
      <w:r w:rsidR="00DF6255" w:rsidRPr="00DF6255">
        <w:t>Birkhofer</w:t>
      </w:r>
      <w:proofErr w:type="spellEnd"/>
      <w:r w:rsidR="00DF6255" w:rsidRPr="00DF6255">
        <w:rPr>
          <w:rStyle w:val="CommentReference"/>
          <w:sz w:val="24"/>
          <w:szCs w:val="24"/>
        </w:rPr>
        <w:t xml:space="preserve"> </w:t>
      </w:r>
      <w:r w:rsidR="00DF6255">
        <w:rPr>
          <w:rStyle w:val="CommentReference"/>
          <w:sz w:val="24"/>
          <w:szCs w:val="24"/>
        </w:rPr>
        <w:t>et al. 2015</w:t>
      </w:r>
      <w:r w:rsidR="00E17AFA">
        <w:t>).</w:t>
      </w:r>
      <w:commentRangeEnd w:id="7"/>
      <w:r w:rsidR="005A464A">
        <w:rPr>
          <w:rStyle w:val="CommentReference"/>
        </w:rPr>
        <w:commentReference w:id="7"/>
      </w:r>
      <w:r w:rsidR="00E17AFA">
        <w:t xml:space="preserve"> </w:t>
      </w:r>
      <w:r w:rsidR="00700726">
        <w:t>F</w:t>
      </w:r>
      <w:r w:rsidR="005517BD">
        <w:t>unctional strategies are also related to the specificity and strength of</w:t>
      </w:r>
      <w:del w:id="8" w:author="Peter Manning" w:date="2016-03-30T16:02:00Z">
        <w:r w:rsidR="005517BD" w:rsidDel="00226377">
          <w:delText xml:space="preserve"> the</w:delText>
        </w:r>
      </w:del>
      <w:r w:rsidR="005517BD">
        <w:t xml:space="preserve"> </w:t>
      </w:r>
      <w:del w:id="9" w:author="Peter Manning" w:date="2016-03-30T16:01:00Z">
        <w:r w:rsidR="005517BD" w:rsidDel="00226377">
          <w:delText xml:space="preserve">trophic or non-trophic </w:delText>
        </w:r>
      </w:del>
      <w:r w:rsidR="005517BD">
        <w:t xml:space="preserve">interactions of a </w:t>
      </w:r>
      <w:r w:rsidR="00700726">
        <w:t>species with other species or trophic groups</w:t>
      </w:r>
      <w:ins w:id="10" w:author="Peter Manning" w:date="2016-03-30T16:02:00Z">
        <w:r w:rsidR="00226377">
          <w:t xml:space="preserve">, e.g. </w:t>
        </w:r>
        <w:commentRangeStart w:id="11"/>
        <w:r w:rsidR="00226377">
          <w:t>a</w:t>
        </w:r>
      </w:ins>
      <w:commentRangeEnd w:id="11"/>
      <w:ins w:id="12" w:author="Peter Manning" w:date="2016-03-30T16:03:00Z">
        <w:r w:rsidR="00226377">
          <w:rPr>
            <w:rStyle w:val="CommentReference"/>
          </w:rPr>
          <w:commentReference w:id="11"/>
        </w:r>
      </w:ins>
      <w:ins w:id="13" w:author="Peter Manning" w:date="2016-03-30T16:02:00Z">
        <w:r w:rsidR="00226377">
          <w:t xml:space="preserve"> </w:t>
        </w:r>
      </w:ins>
      <w:del w:id="14" w:author="Peter Manning" w:date="2016-03-30T16:03:00Z">
        <w:r w:rsidR="005517BD" w:rsidDel="00226377">
          <w:delText xml:space="preserve"> </w:delText>
        </w:r>
      </w:del>
      <w:r w:rsidR="005517BD">
        <w:t>(</w:t>
      </w:r>
      <w:proofErr w:type="spellStart"/>
      <w:r w:rsidR="005517BD">
        <w:t>Eklöf</w:t>
      </w:r>
      <w:proofErr w:type="spellEnd"/>
      <w:r w:rsidR="005517BD">
        <w:t xml:space="preserve"> et al. 2013; Kunstler et al. 2016). To date, </w:t>
      </w:r>
      <w:r w:rsidR="00D44894">
        <w:t xml:space="preserve">most </w:t>
      </w:r>
      <w:r w:rsidR="005517BD">
        <w:t>evidence for such</w:t>
      </w:r>
      <w:r w:rsidR="00D44894">
        <w:t xml:space="preserve"> synchronous </w:t>
      </w:r>
      <w:r w:rsidR="005517BD">
        <w:t>shifts</w:t>
      </w:r>
      <w:r w:rsidR="00EE3ADC">
        <w:t xml:space="preserve"> of species traits</w:t>
      </w:r>
      <w:r w:rsidR="005517BD">
        <w:t xml:space="preserve"> has been drawn from observations at two adjacent trophic levels</w:t>
      </w:r>
      <w:r w:rsidR="00EE3ADC">
        <w:t xml:space="preserve"> </w:t>
      </w:r>
      <w:r w:rsidR="005517BD">
        <w:t>(e.g. plants and herbivores</w:t>
      </w:r>
      <w:r w:rsidR="00EE3ADC">
        <w:t>,</w:t>
      </w:r>
      <w:r w:rsidR="00D73343">
        <w:t xml:space="preserve"> Moretti et al. 2013</w:t>
      </w:r>
      <w:r w:rsidR="00EE3ADC">
        <w:rPr>
          <w:rStyle w:val="CommentReference"/>
        </w:rPr>
        <w:commentReference w:id="15"/>
      </w:r>
      <w:r w:rsidR="005517BD">
        <w:t>; predators and prey, Brose et al 2006</w:t>
      </w:r>
      <w:r w:rsidR="001A351B">
        <w:t>;</w:t>
      </w:r>
      <w:del w:id="16" w:author="Peter Manning" w:date="2016-03-30T16:04:00Z">
        <w:r w:rsidR="001A351B" w:rsidDel="00C8466B">
          <w:delText xml:space="preserve"> see notes for further examples</w:delText>
        </w:r>
      </w:del>
      <w:r w:rsidR="005517BD">
        <w:t>).</w:t>
      </w:r>
      <w:r w:rsidR="00D44894">
        <w:t xml:space="preserve"> </w:t>
      </w:r>
      <w:ins w:id="17" w:author="Peter Manning" w:date="2016-03-30T16:05:00Z">
        <w:r w:rsidR="00C8466B">
          <w:t>and</w:t>
        </w:r>
      </w:ins>
      <w:del w:id="18" w:author="Peter Manning" w:date="2016-03-30T16:05:00Z">
        <w:r w:rsidR="00EE3ADC" w:rsidDel="00C8466B">
          <w:delText>Indeed,</w:delText>
        </w:r>
      </w:del>
      <w:r w:rsidR="00EE3ADC">
        <w:t xml:space="preserve"> s</w:t>
      </w:r>
      <w:r w:rsidR="00D44894">
        <w:t xml:space="preserve">ystematic shifts in trait distribution </w:t>
      </w:r>
      <w:ins w:id="19" w:author="Peter Manning" w:date="2016-03-30T16:05:00Z">
        <w:r w:rsidR="00C8466B">
          <w:t xml:space="preserve">have been </w:t>
        </w:r>
      </w:ins>
      <w:del w:id="20" w:author="Peter Manning" w:date="2016-03-30T16:05:00Z">
        <w:r w:rsidR="00D44894" w:rsidDel="00C8466B">
          <w:delText xml:space="preserve">were </w:delText>
        </w:r>
      </w:del>
      <w:r w:rsidR="00D44894">
        <w:t xml:space="preserve">found to bridge multiple trophic guilds (Flynn et al. 2009; </w:t>
      </w:r>
      <w:proofErr w:type="spellStart"/>
      <w:r w:rsidR="00D44894">
        <w:t>Eklöf</w:t>
      </w:r>
      <w:proofErr w:type="spellEnd"/>
      <w:r w:rsidR="00D44894">
        <w:t xml:space="preserve"> et al. 2013), driven by either species interactions or by shared environmental responses.</w:t>
      </w:r>
    </w:p>
    <w:p w14:paraId="7E8502E2" w14:textId="77777777" w:rsidR="00E017E7" w:rsidRPr="001A351B" w:rsidRDefault="00E017E7" w:rsidP="00363F59">
      <w:pPr>
        <w:rPr>
          <w:b/>
        </w:rPr>
      </w:pPr>
    </w:p>
    <w:p w14:paraId="4FCC8259" w14:textId="77777777" w:rsidR="00266CCD" w:rsidRDefault="007C2ABB" w:rsidP="00266CCD">
      <w:r>
        <w:t>It is thus poss</w:t>
      </w:r>
      <w:r w:rsidR="00DC1EB1">
        <w:t>ible</w:t>
      </w:r>
      <w:r>
        <w:t xml:space="preserve"> that t</w:t>
      </w:r>
      <w:r w:rsidR="00266CCD">
        <w:t>he constraints of the plant economics spectrum extend across multiple trophic guilds, e.g. by the quality of plant tissue affecting</w:t>
      </w:r>
      <w:r>
        <w:t xml:space="preserve"> the trait distribution of</w:t>
      </w:r>
      <w:r w:rsidR="00266CCD">
        <w:t xml:space="preserve"> both above </w:t>
      </w:r>
      <w:r w:rsidR="00266CCD">
        <w:lastRenderedPageBreak/>
        <w:t xml:space="preserve">and belowground </w:t>
      </w:r>
      <w:r w:rsidR="00700726">
        <w:t>consumer communities</w:t>
      </w:r>
      <w:r>
        <w:t>, and of their respective predators. T</w:t>
      </w:r>
      <w:r w:rsidR="00266CCD">
        <w:t xml:space="preserve">his </w:t>
      </w:r>
      <w:r>
        <w:t>w</w:t>
      </w:r>
      <w:r w:rsidR="00700726">
        <w:t>ould</w:t>
      </w:r>
      <w:r w:rsidR="00266CCD">
        <w:t xml:space="preserve"> be reflected by a correlation </w:t>
      </w:r>
      <w:r w:rsidR="00700726">
        <w:t>between</w:t>
      </w:r>
      <w:r>
        <w:t xml:space="preserve"> the</w:t>
      </w:r>
      <w:r w:rsidR="00700726">
        <w:t xml:space="preserve"> </w:t>
      </w:r>
      <w:r w:rsidR="00266CCD">
        <w:t>trait distribution</w:t>
      </w:r>
      <w:r w:rsidR="00700726">
        <w:t>s of the trophic guilds within an ecological community</w:t>
      </w:r>
      <w:r w:rsidR="00266CCD">
        <w:t xml:space="preserve">. </w:t>
      </w:r>
      <w:r w:rsidR="00791148">
        <w:t>T</w:t>
      </w:r>
      <w:r w:rsidR="00266CCD">
        <w:t xml:space="preserve">his </w:t>
      </w:r>
      <w:r w:rsidR="00700726">
        <w:t>synchron</w:t>
      </w:r>
      <w:r>
        <w:t>y</w:t>
      </w:r>
      <w:r w:rsidR="00700726">
        <w:t xml:space="preserve"> of</w:t>
      </w:r>
      <w:r>
        <w:t xml:space="preserve"> trophic-guild</w:t>
      </w:r>
      <w:r w:rsidR="00700726">
        <w:t xml:space="preserve"> trait spaces within communities</w:t>
      </w:r>
      <w:r w:rsidR="00266CCD">
        <w:t xml:space="preserve"> </w:t>
      </w:r>
      <w:r w:rsidR="00700726">
        <w:t>along</w:t>
      </w:r>
      <w:r w:rsidR="00266CCD">
        <w:t xml:space="preserve"> few principal-component axes</w:t>
      </w:r>
      <w:r w:rsidR="00700726">
        <w:t xml:space="preserve"> can be interpreted as</w:t>
      </w:r>
      <w:r w:rsidR="00266CCD">
        <w:t xml:space="preserve"> whole</w:t>
      </w:r>
      <w:r w:rsidR="00700726">
        <w:t xml:space="preserve"> </w:t>
      </w:r>
      <w:r w:rsidR="00266CCD">
        <w:t>ecosys</w:t>
      </w:r>
      <w:r w:rsidR="00700726">
        <w:t>tem-</w:t>
      </w:r>
      <w:r w:rsidR="00266CCD">
        <w:t xml:space="preserve">level functional </w:t>
      </w:r>
      <w:r>
        <w:t>spectra</w:t>
      </w:r>
      <w:r w:rsidR="00EE3ADC">
        <w:t xml:space="preserve">, </w:t>
      </w:r>
      <w:ins w:id="21" w:author="Peter Manning" w:date="2016-03-30T16:06:00Z">
        <w:r w:rsidR="00C8466B">
          <w:t>which could</w:t>
        </w:r>
      </w:ins>
      <w:ins w:id="22" w:author="Peter Manning" w:date="2016-03-30T16:07:00Z">
        <w:r w:rsidR="00C8466B">
          <w:t xml:space="preserve"> </w:t>
        </w:r>
      </w:ins>
      <w:ins w:id="23" w:author="Peter Manning" w:date="2016-03-30T16:06:00Z">
        <w:r w:rsidR="00C8466B">
          <w:t xml:space="preserve">potentially lead to the </w:t>
        </w:r>
      </w:ins>
      <w:del w:id="24" w:author="Peter Manning" w:date="2016-03-30T16:06:00Z">
        <w:r w:rsidR="00EE3ADC" w:rsidDel="00C8466B">
          <w:delText>assignin</w:delText>
        </w:r>
      </w:del>
      <w:ins w:id="25" w:author="Peter Manning" w:date="2016-03-30T16:07:00Z">
        <w:r w:rsidR="00C8466B">
          <w:t>identification</w:t>
        </w:r>
      </w:ins>
      <w:ins w:id="26" w:author="Peter Manning" w:date="2016-03-30T16:06:00Z">
        <w:r w:rsidR="00C8466B">
          <w:t xml:space="preserve"> of</w:t>
        </w:r>
      </w:ins>
      <w:del w:id="27" w:author="Peter Manning" w:date="2016-03-30T16:06:00Z">
        <w:r w:rsidR="00EE3ADC" w:rsidDel="00C8466B">
          <w:delText>g</w:delText>
        </w:r>
      </w:del>
      <w:r w:rsidR="00EE3ADC">
        <w:t xml:space="preserve"> </w:t>
      </w:r>
      <w:ins w:id="28" w:author="Peter Manning" w:date="2016-03-30T16:08:00Z">
        <w:r w:rsidR="00C8466B">
          <w:t xml:space="preserve">general </w:t>
        </w:r>
      </w:ins>
      <w:r w:rsidR="00EE3ADC">
        <w:t>ecosystem</w:t>
      </w:r>
      <w:ins w:id="29" w:author="Peter Manning" w:date="2016-03-30T16:08:00Z">
        <w:r w:rsidR="00C8466B">
          <w:t xml:space="preserve"> functional</w:t>
        </w:r>
      </w:ins>
      <w:del w:id="30" w:author="Peter Manning" w:date="2016-03-30T16:08:00Z">
        <w:r w:rsidR="00EE3ADC" w:rsidDel="00C8466B">
          <w:delText>s</w:delText>
        </w:r>
      </w:del>
      <w:r w:rsidR="00EE3ADC">
        <w:t xml:space="preserve"> t</w:t>
      </w:r>
      <w:ins w:id="31" w:author="Peter Manning" w:date="2016-03-30T16:07:00Z">
        <w:r w:rsidR="00C8466B">
          <w:t>ypes</w:t>
        </w:r>
      </w:ins>
      <w:del w:id="32" w:author="Peter Manning" w:date="2016-03-30T16:07:00Z">
        <w:r w:rsidR="00EE3ADC" w:rsidDel="00C8466B">
          <w:delText>o</w:delText>
        </w:r>
      </w:del>
      <w:ins w:id="33" w:author="Peter Manning" w:date="2016-03-30T16:07:00Z">
        <w:r w:rsidR="00C8466B">
          <w:t>, e.g</w:t>
        </w:r>
      </w:ins>
      <w:ins w:id="34" w:author="Peter Manning" w:date="2016-03-30T16:08:00Z">
        <w:r w:rsidR="00C8466B">
          <w:t>.</w:t>
        </w:r>
      </w:ins>
      <w:del w:id="35" w:author="Peter Manning" w:date="2016-03-30T16:07:00Z">
        <w:r w:rsidR="00791148" w:rsidDel="00C8466B">
          <w:delText>,</w:delText>
        </w:r>
      </w:del>
      <w:r w:rsidR="00791148">
        <w:t xml:space="preserve"> </w:t>
      </w:r>
      <w:del w:id="36" w:author="Peter Manning" w:date="2016-03-30T16:07:00Z">
        <w:r w:rsidR="00791148" w:rsidDel="00C8466B">
          <w:delText>for instance, the</w:delText>
        </w:r>
        <w:r w:rsidR="00EE3ADC" w:rsidDel="00C8466B">
          <w:delText xml:space="preserve"> </w:delText>
        </w:r>
      </w:del>
      <w:r w:rsidR="00EE3ADC">
        <w:t xml:space="preserve">low-vs.-high </w:t>
      </w:r>
      <w:r w:rsidR="00791148">
        <w:t xml:space="preserve">turnover </w:t>
      </w:r>
      <w:ins w:id="37" w:author="Peter Manning" w:date="2016-03-30T16:08:00Z">
        <w:r w:rsidR="00C8466B">
          <w:t xml:space="preserve">systems, </w:t>
        </w:r>
      </w:ins>
      <w:del w:id="38" w:author="Peter Manning" w:date="2016-03-30T16:08:00Z">
        <w:r w:rsidR="00791148" w:rsidDel="00C8466B">
          <w:delText xml:space="preserve">spectrum </w:delText>
        </w:r>
      </w:del>
      <w:r w:rsidR="00791148">
        <w:t xml:space="preserve">with the respective traits observed across </w:t>
      </w:r>
      <w:ins w:id="39" w:author="Peter Manning" w:date="2016-03-30T16:09:00Z">
        <w:r w:rsidR="00C8466B">
          <w:t>multiple</w:t>
        </w:r>
      </w:ins>
      <w:del w:id="40" w:author="Peter Manning" w:date="2016-03-30T16:09:00Z">
        <w:r w:rsidR="00791148" w:rsidDel="00C8466B">
          <w:delText>all</w:delText>
        </w:r>
      </w:del>
      <w:r w:rsidR="00791148">
        <w:t xml:space="preserve"> trophic guilds</w:t>
      </w:r>
      <w:r w:rsidR="00266CCD">
        <w:t>.</w:t>
      </w:r>
    </w:p>
    <w:p w14:paraId="73B1800C" w14:textId="77777777" w:rsidR="00266CCD" w:rsidRDefault="006F4404" w:rsidP="00266CCD">
      <w:r>
        <w:rPr>
          <w:noProof/>
          <w:lang w:val="en-US" w:eastAsia="en-US"/>
        </w:rPr>
        <mc:AlternateContent>
          <mc:Choice Requires="wpc">
            <w:drawing>
              <wp:anchor distT="0" distB="0" distL="114300" distR="114300" simplePos="0" relativeHeight="251658240" behindDoc="0" locked="0" layoutInCell="1" allowOverlap="1" wp14:anchorId="1BD6939C" wp14:editId="11E9972D">
                <wp:simplePos x="0" y="0"/>
                <wp:positionH relativeFrom="margin">
                  <wp:posOffset>71755</wp:posOffset>
                </wp:positionH>
                <wp:positionV relativeFrom="margin">
                  <wp:posOffset>-14605</wp:posOffset>
                </wp:positionV>
                <wp:extent cx="5486400" cy="4133215"/>
                <wp:effectExtent l="0" t="0" r="0" b="0"/>
                <wp:wrapSquare wrapText="bothSides"/>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Grafik 5"/>
                          <pic:cNvPicPr/>
                        </pic:nvPicPr>
                        <pic:blipFill rotWithShape="1">
                          <a:blip r:embed="rId10" cstate="print">
                            <a:extLst>
                              <a:ext uri="{28A0092B-C50C-407E-A947-70E740481C1C}">
                                <a14:useLocalDpi xmlns:a14="http://schemas.microsoft.com/office/drawing/2010/main" val="0"/>
                              </a:ext>
                            </a:extLst>
                          </a:blip>
                          <a:srcRect t="5953"/>
                          <a:stretch/>
                        </pic:blipFill>
                        <pic:spPr>
                          <a:xfrm>
                            <a:off x="533400" y="361949"/>
                            <a:ext cx="4402256" cy="3009900"/>
                          </a:xfrm>
                          <a:prstGeom prst="rect">
                            <a:avLst/>
                          </a:prstGeom>
                        </pic:spPr>
                      </pic:pic>
                      <wps:wsp>
                        <wps:cNvPr id="4" name="Textfeld 4"/>
                        <wps:cNvSpPr txBox="1"/>
                        <wps:spPr>
                          <a:xfrm>
                            <a:off x="0" y="3390899"/>
                            <a:ext cx="54768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A13FE" w14:textId="77777777"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components will reduce complexity of trait data to the ecosystem-level functional strategy axis and allows correlating them to environmental drivers, such as land use intensity. b) Testing alternative path models of correlation will inform about the causal relationship between functional strategies across trophic guilds.</w:t>
                              </w:r>
                            </w:p>
                            <w:p w14:paraId="447DCB7E" w14:textId="77777777" w:rsidR="006F4404" w:rsidRPr="006F4404" w:rsidRDefault="006F440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BD6939C" id="Zeichenbereich_x0020_3" o:spid="_x0000_s1026" style="position:absolute;margin-left:5.65pt;margin-top:-1.1pt;width:6in;height:325.45pt;z-index:251658240;mso-position-horizontal-relative:margin;mso-position-vertical-relative:margin;mso-height-relative:margin" coordsize="5486400,4133215"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4133215;visibility:visible;mso-wrap-style:square">
                  <v:fill o:detectmouseclick="t"/>
                  <v:path o:connecttype="none"/>
                </v:shape>
                <v:shape id="Grafik_x0020_5" o:spid="_x0000_s1028" type="#_x0000_t75" style="position:absolute;left:533400;top:361949;width:4402256;height:30099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8f&#10;LBzEAAAA2gAAAA8AAABkcnMvZG93bnJldi54bWxEj0FrwkAUhO8F/8PyhN6aTbRKSV1FhNr2om3U&#10;+yP7msRk36bZVdN/7wpCj8PMfMPMFr1pxJk6V1lWkEQxCOLc6ooLBfvd29MLCOeRNTaWScEfOVjM&#10;Bw8zTLW98DedM1+IAGGXooLS+zaV0uUlGXSRbYmD92M7gz7IrpC6w0uAm0aO4ngqDVYcFkpsaVVS&#10;Xmcno+D5vT7+Nl+bZH0gM/08yM12HJ+Uehz2y1cQnnr/H763P7SCCdyuhBsg51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8fLBzEAAAA2gAAAA8AAAAAAAAAAAAAAAAAnAIA&#10;AGRycy9kb3ducmV2LnhtbFBLBQYAAAAABAAEAPcAAACNAwAAAAA=&#10;">
                  <v:imagedata r:id="rId11" o:title="" croptop="3901f"/>
                </v:shape>
                <v:shapetype id="_x0000_t202" coordsize="21600,21600" o:spt="202" path="m0,0l0,21600,21600,21600,21600,0xe">
                  <v:stroke joinstyle="miter"/>
                  <v:path gradientshapeok="t" o:connecttype="rect"/>
                </v:shapetype>
                <v:shape id="Textfeld_x0020_4" o:spid="_x0000_s1029" type="#_x0000_t202" style="position:absolute;top:3390899;width:5476875;height:638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kbUxQAA&#10;ANoAAAAPAAAAZHJzL2Rvd25yZXYueG1sRI9Ba8JAFITvBf/D8gRvdVOxElJXCYHQIu3B1Etvr9ln&#10;Epp9m2a3Jvrr3YLgcZiZb5j1djStOFHvGssKnuYRCOLS6oYrBYfP/DEG4TyyxtYyKTiTg+1m8rDG&#10;RNuB93QqfCUChF2CCmrvu0RKV9Zk0M1tRxy8o+0N+iD7SuoehwA3rVxE0UoabDgs1NhRVlP5U/wZ&#10;Bbss/8D998LElzZ7fT+m3e/h61mp2XRMX0B4Gv09fGu/aQVL+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ouRtTFAAAA2gAAAA8AAAAAAAAAAAAAAAAAlwIAAGRycy9k&#10;b3ducmV2LnhtbFBLBQYAAAAABAAEAPUAAACJAwAAAAA=&#10;" filled="f" stroked="f" strokeweight=".5pt">
                  <v:textbox>
                    <w:txbxContent>
                      <w:p w14:paraId="351A13FE" w14:textId="77777777"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components will reduce complexity of trait data to the ecosystem-level functional strategy axis and allows correlating them to environmental drivers, such as land use intensity. b) Testing alternative path models of correlation will inform about the causal relationship between functional strategies across trophic guilds.</w:t>
                        </w:r>
                      </w:p>
                      <w:p w14:paraId="447DCB7E" w14:textId="77777777" w:rsidR="006F4404" w:rsidRPr="006F4404" w:rsidRDefault="006F4404">
                        <w:pPr>
                          <w:rPr>
                            <w:lang w:val="en-US"/>
                          </w:rPr>
                        </w:pPr>
                      </w:p>
                    </w:txbxContent>
                  </v:textbox>
                </v:shape>
                <w10:wrap type="square" anchorx="margin" anchory="margin"/>
              </v:group>
            </w:pict>
          </mc:Fallback>
        </mc:AlternateContent>
      </w:r>
    </w:p>
    <w:p w14:paraId="7B8A45E4" w14:textId="77777777" w:rsidR="00CC7A40" w:rsidRDefault="00266CCD" w:rsidP="00363F59">
      <w:r>
        <w:t xml:space="preserve">Based on this knowledge, we hypothesize that the community weighted means of functional traits will be synchronized across multiple trophic levels in the Biodiversity Exploratory grasslands. Specifically, we hypothesize that an increase in land-use intensity will shift plants towards an exploitative strategy, aboveground invertebrates of primary and secondary consumer groups towards </w:t>
      </w:r>
      <w:r w:rsidR="00681ED7">
        <w:t>generalist s</w:t>
      </w:r>
      <w:r w:rsidR="00CC7A40">
        <w:t>trategies</w:t>
      </w:r>
      <w:r>
        <w:t xml:space="preserve"> (e.g. Simons et al. 2015b), and microbes towards </w:t>
      </w:r>
      <w:r w:rsidR="0033655E">
        <w:t xml:space="preserve">fast-growing </w:t>
      </w:r>
      <w:r>
        <w:t>bacte</w:t>
      </w:r>
      <w:r w:rsidR="0033655E">
        <w:t>rial</w:t>
      </w:r>
      <w:r>
        <w:t xml:space="preserve"> dominance</w:t>
      </w:r>
      <w:r w:rsidR="00DC1EB1">
        <w:t xml:space="preserve"> (see notes for further </w:t>
      </w:r>
      <w:commentRangeStart w:id="41"/>
      <w:r w:rsidR="00DC1EB1">
        <w:t>detail</w:t>
      </w:r>
      <w:commentRangeEnd w:id="41"/>
      <w:r w:rsidR="00DE6AFB">
        <w:rPr>
          <w:rStyle w:val="CommentReference"/>
        </w:rPr>
        <w:commentReference w:id="41"/>
      </w:r>
      <w:r w:rsidR="00DC1EB1">
        <w:t>)</w:t>
      </w:r>
      <w:r>
        <w:t xml:space="preserve">. We </w:t>
      </w:r>
      <w:r w:rsidR="00DC1EB1">
        <w:t xml:space="preserve">further </w:t>
      </w:r>
      <w:r>
        <w:t xml:space="preserve">hypothesize that the strength of trait synchrony across functional groups is sensitive to changes in land-use intensity. </w:t>
      </w:r>
      <w:r w:rsidR="00DC1EB1">
        <w:t xml:space="preserve">Functional trait variation </w:t>
      </w:r>
      <w:r w:rsidR="00D44894">
        <w:t>across</w:t>
      </w:r>
      <w:r w:rsidR="00DC1EB1">
        <w:t xml:space="preserve"> multiple trophic levels is </w:t>
      </w:r>
      <w:r w:rsidR="00CC7A40">
        <w:t xml:space="preserve">found to be </w:t>
      </w:r>
      <w:r w:rsidR="00DC1EB1">
        <w:t>reduced by intensification of land</w:t>
      </w:r>
      <w:r w:rsidR="00CC7A40">
        <w:t xml:space="preserve"> use (</w:t>
      </w:r>
      <w:proofErr w:type="spellStart"/>
      <w:r w:rsidR="00CC7A40">
        <w:t>Gámez-Virués</w:t>
      </w:r>
      <w:proofErr w:type="spellEnd"/>
      <w:r w:rsidR="00CC7A40">
        <w:t xml:space="preserve"> et al. 2015), mainly due to the </w:t>
      </w:r>
      <w:r w:rsidR="001911CF">
        <w:t>loss of rare, specialist</w:t>
      </w:r>
      <w:r w:rsidR="00CC7A40">
        <w:t xml:space="preserve"> trait val</w:t>
      </w:r>
      <w:r w:rsidR="001911CF">
        <w:t>ues</w:t>
      </w:r>
      <w:r w:rsidR="00CC7A40">
        <w:t>.</w:t>
      </w:r>
      <w:r w:rsidR="00D44894">
        <w:t xml:space="preserve"> </w:t>
      </w:r>
      <w:r w:rsidR="00CC7A40">
        <w:t xml:space="preserve">Therefore, </w:t>
      </w:r>
      <w:r w:rsidR="00D44894">
        <w:t xml:space="preserve">given the homogeneity of traits in generalist communities, </w:t>
      </w:r>
      <w:r w:rsidR="00CC7A40">
        <w:t xml:space="preserve">the </w:t>
      </w:r>
      <w:r w:rsidR="00DC1EB1">
        <w:t xml:space="preserve">synchrony of trait distribution across trophic guilds </w:t>
      </w:r>
      <w:r w:rsidR="001911CF">
        <w:t>may</w:t>
      </w:r>
      <w:r w:rsidR="00CC7A40">
        <w:t xml:space="preserve"> be </w:t>
      </w:r>
      <w:ins w:id="42" w:author="Peter Manning" w:date="2016-03-30T16:31:00Z">
        <w:r w:rsidR="00DE6AFB">
          <w:t>diminished</w:t>
        </w:r>
      </w:ins>
      <w:del w:id="43" w:author="Peter Manning" w:date="2016-03-30T16:31:00Z">
        <w:r w:rsidR="00CC7A40" w:rsidDel="00DE6AFB">
          <w:delText>enforced</w:delText>
        </w:r>
      </w:del>
      <w:r w:rsidR="001911CF">
        <w:t xml:space="preserve"> </w:t>
      </w:r>
      <w:ins w:id="44" w:author="Peter Manning" w:date="2016-03-30T16:31:00Z">
        <w:r w:rsidR="00DE6AFB">
          <w:t>in high</w:t>
        </w:r>
      </w:ins>
      <w:del w:id="45" w:author="Peter Manning" w:date="2016-03-30T16:31:00Z">
        <w:r w:rsidR="001911CF" w:rsidDel="00DE6AFB">
          <w:delText>by</w:delText>
        </w:r>
      </w:del>
      <w:r w:rsidR="001911CF">
        <w:t xml:space="preserve"> land use</w:t>
      </w:r>
      <w:ins w:id="46" w:author="Peter Manning" w:date="2016-03-30T16:31:00Z">
        <w:r w:rsidR="00DE6AFB">
          <w:t xml:space="preserve"> intensity sites</w:t>
        </w:r>
      </w:ins>
      <w:r w:rsidR="00D44894">
        <w:t xml:space="preserve">. </w:t>
      </w:r>
      <w:commentRangeStart w:id="47"/>
      <w:r w:rsidR="00D44894">
        <w:t>This also</w:t>
      </w:r>
      <w:r w:rsidR="00582C96">
        <w:t xml:space="preserve"> might indicate the loss of eco</w:t>
      </w:r>
      <w:r w:rsidR="00CC7A40">
        <w:t xml:space="preserve">system resilience </w:t>
      </w:r>
      <w:r w:rsidR="00DC1EB1">
        <w:t>(see notes</w:t>
      </w:r>
      <w:r w:rsidR="00CC7A40">
        <w:t xml:space="preserve"> for further detail</w:t>
      </w:r>
      <w:r w:rsidR="00DC1EB1">
        <w:t>).</w:t>
      </w:r>
      <w:r w:rsidR="00CC7A40">
        <w:t xml:space="preserve"> </w:t>
      </w:r>
    </w:p>
    <w:p w14:paraId="02A82DA6" w14:textId="77777777" w:rsidR="00CC7A40" w:rsidRDefault="00CC7A40" w:rsidP="00363F59"/>
    <w:commentRangeEnd w:id="47"/>
    <w:p w14:paraId="08EBE97D" w14:textId="6CBD83D5" w:rsidR="00E017E7" w:rsidRPr="00266CCD" w:rsidDel="00DE6AFB" w:rsidRDefault="00DE6AFB" w:rsidP="00363F59">
      <w:pPr>
        <w:rPr>
          <w:del w:id="48" w:author="Peter Manning" w:date="2016-03-30T16:34:00Z"/>
        </w:rPr>
      </w:pPr>
      <w:r>
        <w:rPr>
          <w:rStyle w:val="CommentReference"/>
        </w:rPr>
        <w:commentReference w:id="47"/>
      </w:r>
      <w:r w:rsidR="002E7E6D">
        <w:t>C</w:t>
      </w:r>
      <w:r w:rsidR="008D6983">
        <w:t>lusters in</w:t>
      </w:r>
      <w:r w:rsidR="002E7E6D">
        <w:t xml:space="preserve"> ecosystem-level </w:t>
      </w:r>
      <w:r w:rsidR="008D6983">
        <w:t xml:space="preserve">trait distribution could potentially be associated </w:t>
      </w:r>
      <w:ins w:id="49" w:author="Peter Manning" w:date="2016-03-30T16:32:00Z">
        <w:r>
          <w:t>with certain rates and types of</w:t>
        </w:r>
      </w:ins>
      <w:del w:id="50" w:author="Peter Manning" w:date="2016-03-30T16:32:00Z">
        <w:r w:rsidR="008D6983" w:rsidDel="00DE6AFB">
          <w:delText>to target</w:delText>
        </w:r>
      </w:del>
      <w:r w:rsidR="008D6983">
        <w:t xml:space="preserve"> ecosystem processes (de Bello et al. 2010, </w:t>
      </w:r>
      <w:proofErr w:type="spellStart"/>
      <w:r w:rsidR="008D6983">
        <w:t>Lavorel</w:t>
      </w:r>
      <w:proofErr w:type="spellEnd"/>
      <w:r w:rsidR="008D6983">
        <w:t xml:space="preserve"> and </w:t>
      </w:r>
      <w:proofErr w:type="spellStart"/>
      <w:r w:rsidR="008D6983">
        <w:t>Grigulis</w:t>
      </w:r>
      <w:proofErr w:type="spellEnd"/>
      <w:r w:rsidR="008D6983">
        <w:t xml:space="preserve"> 2012). Thus, i</w:t>
      </w:r>
      <w:commentRangeStart w:id="51"/>
      <w:commentRangeStart w:id="52"/>
      <w:commentRangeStart w:id="53"/>
      <w:commentRangeStart w:id="54"/>
      <w:r w:rsidR="00266CCD">
        <w:t xml:space="preserve">f trait synchrony across trophic </w:t>
      </w:r>
      <w:r w:rsidR="00DC1EB1">
        <w:t>guilds</w:t>
      </w:r>
      <w:r w:rsidR="00266CCD">
        <w:t xml:space="preserve"> holds true, this </w:t>
      </w:r>
      <w:r w:rsidR="00CC7A40">
        <w:t xml:space="preserve">may </w:t>
      </w:r>
      <w:r w:rsidR="00266CCD">
        <w:t>also provide</w:t>
      </w:r>
      <w:r w:rsidR="00CC7A40">
        <w:t xml:space="preserve"> an</w:t>
      </w:r>
      <w:r w:rsidR="00266CCD">
        <w:t xml:space="preserve"> approach to relate </w:t>
      </w:r>
      <w:commentRangeEnd w:id="51"/>
      <w:r w:rsidR="00266CCD">
        <w:rPr>
          <w:rStyle w:val="CommentReference"/>
        </w:rPr>
        <w:commentReference w:id="51"/>
      </w:r>
      <w:commentRangeEnd w:id="52"/>
      <w:commentRangeEnd w:id="53"/>
      <w:commentRangeEnd w:id="54"/>
      <w:r>
        <w:rPr>
          <w:rStyle w:val="CommentReference"/>
        </w:rPr>
        <w:commentReference w:id="53"/>
      </w:r>
      <w:r w:rsidR="00266CCD">
        <w:rPr>
          <w:rStyle w:val="CommentReference"/>
        </w:rPr>
        <w:commentReference w:id="52"/>
      </w:r>
      <w:r>
        <w:rPr>
          <w:rStyle w:val="CommentReference"/>
        </w:rPr>
        <w:commentReference w:id="54"/>
      </w:r>
      <w:r w:rsidR="00791148" w:rsidRPr="00791148">
        <w:t xml:space="preserve"> </w:t>
      </w:r>
      <w:r w:rsidR="00791148">
        <w:t xml:space="preserve">ecosystem-level functional spectra of traits </w:t>
      </w:r>
      <w:r w:rsidR="00266CCD">
        <w:t>to the provision of ecosystem services</w:t>
      </w:r>
      <w:ins w:id="55" w:author="Peter Manning" w:date="2016-03-30T16:27:00Z">
        <w:r w:rsidR="00826BA6">
          <w:t xml:space="preserve"> </w:t>
        </w:r>
        <w:r>
          <w:t xml:space="preserve">(e.g. via the values of </w:t>
        </w:r>
      </w:ins>
      <w:ins w:id="56" w:author="Peter Manning" w:date="2016-03-30T16:40:00Z">
        <w:r w:rsidR="00ED2D8B">
          <w:t xml:space="preserve">whole ecosystem </w:t>
        </w:r>
      </w:ins>
      <w:ins w:id="57" w:author="Peter Manning" w:date="2016-03-30T16:27:00Z">
        <w:r>
          <w:t>PCA axes)</w:t>
        </w:r>
      </w:ins>
      <w:r w:rsidR="008D6983">
        <w:t>.</w:t>
      </w:r>
      <w:r w:rsidR="00D44894">
        <w:t xml:space="preserve"> </w:t>
      </w:r>
      <w:r w:rsidR="00266CCD">
        <w:t xml:space="preserve">Such relationships will be investigated if ecosystem level </w:t>
      </w:r>
      <w:r w:rsidR="00791148">
        <w:t>functional spectra</w:t>
      </w:r>
      <w:r w:rsidR="00266CCD">
        <w:t xml:space="preserve"> are identified, and we will also explore relationships between the trait </w:t>
      </w:r>
      <w:r w:rsidR="00791148">
        <w:t>distributions</w:t>
      </w:r>
      <w:r w:rsidR="00266CCD">
        <w:t xml:space="preserve"> (functional diversity) of multiple trophic levels. </w:t>
      </w:r>
    </w:p>
    <w:p w14:paraId="5D690C05" w14:textId="77777777" w:rsidR="00D73343" w:rsidRDefault="00D73343">
      <w:pPr>
        <w:rPr>
          <w:rFonts w:eastAsia="Times New Roman" w:cs="Times New Roman"/>
          <w:b/>
          <w:bCs/>
          <w:kern w:val="36"/>
          <w:szCs w:val="48"/>
          <w:lang w:val="es-ES" w:eastAsia="es-ES"/>
        </w:rPr>
      </w:pPr>
      <w:del w:id="58" w:author="Peter Manning" w:date="2016-03-30T16:34:00Z">
        <w:r w:rsidDel="00DE6AFB">
          <w:br w:type="page"/>
        </w:r>
      </w:del>
    </w:p>
    <w:p w14:paraId="21FF01B6" w14:textId="77777777" w:rsidR="00B870F6" w:rsidRPr="00266CCD" w:rsidRDefault="00015F8E" w:rsidP="00266CCD">
      <w:pPr>
        <w:pStyle w:val="Heading1"/>
        <w:rPr>
          <w:rFonts w:cstheme="minorBidi"/>
        </w:rPr>
      </w:pPr>
      <w:r w:rsidRPr="00015F8E">
        <w:t>Methods</w:t>
      </w:r>
    </w:p>
    <w:p w14:paraId="4EF16EDE" w14:textId="77777777" w:rsidR="00B870F6" w:rsidRPr="00B870F6" w:rsidRDefault="00B870F6" w:rsidP="00266CCD">
      <w:pPr>
        <w:pStyle w:val="Heading2"/>
        <w:rPr>
          <w:lang w:val="en-US"/>
        </w:rPr>
      </w:pPr>
      <w:r w:rsidRPr="00B870F6">
        <w:rPr>
          <w:lang w:val="en-US"/>
        </w:rPr>
        <w:t xml:space="preserve">Principal component </w:t>
      </w:r>
      <w:r w:rsidRPr="00266CCD">
        <w:t>analysis</w:t>
      </w:r>
    </w:p>
    <w:p w14:paraId="1F372CFE" w14:textId="77777777" w:rsidR="00B870F6" w:rsidRPr="00B870F6" w:rsidRDefault="00B870F6" w:rsidP="00266CCD">
      <w:pPr>
        <w:rPr>
          <w:lang w:val="en-US"/>
        </w:rPr>
      </w:pPr>
      <w:r w:rsidRPr="00B870F6">
        <w:rPr>
          <w:lang w:val="en-US"/>
        </w:rPr>
        <w:t>Within each trophic guild, trait data will be coerced to plot-level community weighted means (CWM). Of these, a matrix of traits (columns) per plot (rows) will be fed into a principal component analysis to identify significant axes within each trophic guild (Fig. 1a). The vectors on the first and second principal component axes will serve as the response values for the further steps of the analysis.</w:t>
      </w:r>
    </w:p>
    <w:p w14:paraId="22C5C6CB" w14:textId="77777777" w:rsidR="0040467E" w:rsidRPr="0040467E" w:rsidRDefault="00B870F6" w:rsidP="00B870F6">
      <w:pPr>
        <w:rPr>
          <w:rFonts w:cs="Times New Roman"/>
          <w:lang w:val="en-US"/>
        </w:rPr>
      </w:pPr>
      <w:r w:rsidRPr="00B870F6">
        <w:rPr>
          <w:rFonts w:cs="Times New Roman"/>
          <w:lang w:val="en-US"/>
        </w:rPr>
        <w:t xml:space="preserve">As a complement to CWM, other community level metrics of functional diversity (e.g. Rao's Q, </w:t>
      </w:r>
      <w:proofErr w:type="spellStart"/>
      <w:r w:rsidRPr="00B870F6">
        <w:rPr>
          <w:rFonts w:cs="Times New Roman"/>
          <w:lang w:val="en-US"/>
        </w:rPr>
        <w:t>Petchey</w:t>
      </w:r>
      <w:proofErr w:type="spellEnd"/>
      <w:r w:rsidRPr="00B870F6">
        <w:rPr>
          <w:rFonts w:cs="Times New Roman"/>
          <w:lang w:val="en-US"/>
        </w:rPr>
        <w:t xml:space="preserve"> and Gaston 2006) will be applied to account for comple</w:t>
      </w:r>
      <w:r>
        <w:rPr>
          <w:rFonts w:cs="Times New Roman"/>
          <w:lang w:val="en-US"/>
        </w:rPr>
        <w:t xml:space="preserve">mentarity and redundancy </w:t>
      </w:r>
      <w:r w:rsidR="00D93DA9">
        <w:rPr>
          <w:rFonts w:cs="Times New Roman"/>
          <w:lang w:val="en-US"/>
        </w:rPr>
        <w:t xml:space="preserve">of traits </w:t>
      </w:r>
      <w:r>
        <w:rPr>
          <w:rFonts w:cs="Times New Roman"/>
          <w:lang w:val="en-US"/>
        </w:rPr>
        <w:t xml:space="preserve">within </w:t>
      </w:r>
      <w:r w:rsidRPr="00B870F6">
        <w:rPr>
          <w:rFonts w:cs="Times New Roman"/>
          <w:lang w:val="en-US"/>
        </w:rPr>
        <w:t>communities.</w:t>
      </w:r>
      <w:r w:rsidR="00D93DA9">
        <w:rPr>
          <w:rFonts w:cs="Times New Roman"/>
          <w:lang w:val="en-US"/>
        </w:rPr>
        <w:t xml:space="preserve"> </w:t>
      </w:r>
      <w:r w:rsidRPr="00B870F6">
        <w:rPr>
          <w:rFonts w:cs="Times New Roman"/>
          <w:lang w:val="en-US"/>
        </w:rPr>
        <w:t xml:space="preserve">Additional metrics for </w:t>
      </w:r>
      <w:r w:rsidR="00D93DA9">
        <w:rPr>
          <w:rFonts w:cs="Times New Roman"/>
          <w:lang w:val="en-US"/>
        </w:rPr>
        <w:t xml:space="preserve">the </w:t>
      </w:r>
      <w:r w:rsidRPr="00B870F6">
        <w:rPr>
          <w:rFonts w:cs="Times New Roman"/>
          <w:lang w:val="en-US"/>
        </w:rPr>
        <w:t>variation of trait values within each plot will be calculated (variance, skewness, multimodality) and undergo the same procedure as the CWM values.</w:t>
      </w:r>
    </w:p>
    <w:p w14:paraId="18682E45" w14:textId="77777777" w:rsidR="00B870F6" w:rsidRPr="00B870F6" w:rsidRDefault="00B870F6" w:rsidP="00266CCD">
      <w:pPr>
        <w:pStyle w:val="Heading2"/>
        <w:rPr>
          <w:lang w:val="en-US"/>
        </w:rPr>
      </w:pPr>
      <w:r w:rsidRPr="00B870F6">
        <w:rPr>
          <w:lang w:val="en-US"/>
        </w:rPr>
        <w:t>Correlation and structural equation modeling</w:t>
      </w:r>
    </w:p>
    <w:p w14:paraId="6FC3BC58" w14:textId="77777777" w:rsidR="00B870F6" w:rsidRPr="00B870F6" w:rsidRDefault="00B870F6" w:rsidP="00B870F6">
      <w:pPr>
        <w:jc w:val="both"/>
        <w:rPr>
          <w:rFonts w:cs="Times New Roman"/>
          <w:lang w:val="en-US"/>
        </w:rPr>
      </w:pPr>
      <w:r w:rsidRPr="00B870F6">
        <w:rPr>
          <w:rFonts w:cs="Times New Roman"/>
          <w:lang w:val="en-US"/>
        </w:rPr>
        <w:t>To correlate the vectors of multiple trophic levels, we will apply path analysis on the principal component data we received from the previous steps (Fig. 1b). Multiple pathway possibilities for causal correlations between the principal-component data of the trophic groups (response) and the indicators of land use (explanatories) will be explored and compared via goodness-of-fit metrics.</w:t>
      </w:r>
    </w:p>
    <w:p w14:paraId="431D6D69" w14:textId="77777777" w:rsidR="001A01A7" w:rsidRPr="001A351B" w:rsidRDefault="00B870F6" w:rsidP="001A351B">
      <w:pPr>
        <w:jc w:val="both"/>
        <w:rPr>
          <w:rFonts w:cs="Times New Roman"/>
          <w:lang w:val="en-US"/>
        </w:rPr>
      </w:pPr>
      <w:r w:rsidRPr="00B870F6">
        <w:rPr>
          <w:rFonts w:cs="Times New Roman"/>
          <w:lang w:val="en-US"/>
        </w:rPr>
        <w:t xml:space="preserve">This will give us a mathematical estimate of the relatedness of adjacent trophic guilds and whether they are driven by interactions or a shared response </w:t>
      </w:r>
      <w:r w:rsidR="001A351B">
        <w:rPr>
          <w:rFonts w:cs="Times New Roman"/>
          <w:lang w:val="en-US"/>
        </w:rPr>
        <w:t>to land use.</w:t>
      </w:r>
    </w:p>
    <w:p w14:paraId="5AFB2F48" w14:textId="77777777" w:rsidR="00E64FF5" w:rsidRPr="00047827" w:rsidRDefault="00E64FF5" w:rsidP="00266CCD">
      <w:pPr>
        <w:pStyle w:val="Heading1"/>
      </w:pPr>
      <w:r w:rsidRPr="00047827">
        <w:t>References</w:t>
      </w:r>
      <w:r>
        <w:t xml:space="preserve"> </w:t>
      </w:r>
    </w:p>
    <w:p w14:paraId="7151CAB3" w14:textId="77777777" w:rsid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Bartonova</w:t>
      </w:r>
      <w:proofErr w:type="spellEnd"/>
      <w:r w:rsidRPr="00266CCD">
        <w:rPr>
          <w:rFonts w:eastAsia="Times New Roman" w:cs="Times New Roman"/>
          <w:sz w:val="18"/>
          <w:szCs w:val="22"/>
          <w:lang w:val="en-US" w:eastAsia="en-US"/>
        </w:rPr>
        <w:t xml:space="preserve">, A., J. Benes, and M. </w:t>
      </w:r>
      <w:proofErr w:type="spellStart"/>
      <w:r w:rsidRPr="00266CCD">
        <w:rPr>
          <w:rFonts w:eastAsia="Times New Roman" w:cs="Times New Roman"/>
          <w:sz w:val="18"/>
          <w:szCs w:val="22"/>
          <w:lang w:val="en-US" w:eastAsia="en-US"/>
        </w:rPr>
        <w:t>Konvicka</w:t>
      </w:r>
      <w:proofErr w:type="spellEnd"/>
      <w:r w:rsidRPr="00266CCD">
        <w:rPr>
          <w:rFonts w:eastAsia="Times New Roman" w:cs="Times New Roman"/>
          <w:sz w:val="18"/>
          <w:szCs w:val="22"/>
          <w:lang w:val="en-US" w:eastAsia="en-US"/>
        </w:rPr>
        <w:t>. 2014. Generalist-specialist continuum and life history traits of Central European butterflies (Lepidoptera) - are we missing a part of the picture? European Journal of Entomology 111:543–553.</w:t>
      </w:r>
    </w:p>
    <w:p w14:paraId="69DA244B" w14:textId="77777777" w:rsidR="00DF6255" w:rsidRPr="00266CCD"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en-US" w:eastAsia="en-US"/>
        </w:rPr>
        <w:t>Birkhofer</w:t>
      </w:r>
      <w:proofErr w:type="spellEnd"/>
      <w:r w:rsidRPr="00DF6255">
        <w:rPr>
          <w:rFonts w:eastAsia="Times New Roman" w:cs="Times New Roman"/>
          <w:sz w:val="18"/>
          <w:szCs w:val="22"/>
          <w:lang w:val="en-US" w:eastAsia="en-US"/>
        </w:rPr>
        <w:t xml:space="preserve">, K., H. G. Smith, W. W. </w:t>
      </w:r>
      <w:proofErr w:type="spellStart"/>
      <w:r w:rsidRPr="00DF6255">
        <w:rPr>
          <w:rFonts w:eastAsia="Times New Roman" w:cs="Times New Roman"/>
          <w:sz w:val="18"/>
          <w:szCs w:val="22"/>
          <w:lang w:val="en-US" w:eastAsia="en-US"/>
        </w:rPr>
        <w:t>Weisser</w:t>
      </w:r>
      <w:proofErr w:type="spellEnd"/>
      <w:r w:rsidRPr="00DF6255">
        <w:rPr>
          <w:rFonts w:eastAsia="Times New Roman" w:cs="Times New Roman"/>
          <w:sz w:val="18"/>
          <w:szCs w:val="22"/>
          <w:lang w:val="en-US" w:eastAsia="en-US"/>
        </w:rPr>
        <w:t xml:space="preserve">, V. Wolters, and M. M. </w:t>
      </w:r>
      <w:proofErr w:type="spellStart"/>
      <w:r w:rsidRPr="00DF6255">
        <w:rPr>
          <w:rFonts w:eastAsia="Times New Roman" w:cs="Times New Roman"/>
          <w:sz w:val="18"/>
          <w:szCs w:val="22"/>
          <w:lang w:val="en-US" w:eastAsia="en-US"/>
        </w:rPr>
        <w:t>Gossner</w:t>
      </w:r>
      <w:proofErr w:type="spellEnd"/>
      <w:r w:rsidRPr="00DF6255">
        <w:rPr>
          <w:rFonts w:eastAsia="Times New Roman" w:cs="Times New Roman"/>
          <w:sz w:val="18"/>
          <w:szCs w:val="22"/>
          <w:lang w:val="en-US" w:eastAsia="en-US"/>
        </w:rPr>
        <w:t xml:space="preserve">. 2015. Land-use effects on the functional distinctness of arthropod communities. </w:t>
      </w:r>
      <w:proofErr w:type="spellStart"/>
      <w:r w:rsidRPr="00DF6255">
        <w:rPr>
          <w:rFonts w:eastAsia="Times New Roman" w:cs="Times New Roman"/>
          <w:sz w:val="18"/>
          <w:szCs w:val="22"/>
          <w:lang w:val="en-US" w:eastAsia="en-US"/>
        </w:rPr>
        <w:t>Ecography</w:t>
      </w:r>
      <w:proofErr w:type="spellEnd"/>
      <w:r w:rsidRPr="00DF6255">
        <w:rPr>
          <w:rFonts w:eastAsia="Times New Roman" w:cs="Times New Roman"/>
          <w:sz w:val="18"/>
          <w:szCs w:val="22"/>
          <w:lang w:val="en-US" w:eastAsia="en-US"/>
        </w:rPr>
        <w:t xml:space="preserve"> 38:889–900.</w:t>
      </w:r>
    </w:p>
    <w:p w14:paraId="70AF4768" w14:textId="77777777" w:rsidR="00E17AFA" w:rsidRDefault="00DF6255" w:rsidP="00266CCD">
      <w:pPr>
        <w:spacing w:after="120"/>
        <w:ind w:left="737" w:hanging="737"/>
        <w:rPr>
          <w:rFonts w:eastAsia="Times New Roman" w:cs="Times New Roman"/>
          <w:sz w:val="18"/>
          <w:szCs w:val="22"/>
          <w:lang w:val="en-US" w:eastAsia="en-US"/>
        </w:rPr>
      </w:pPr>
      <w:r w:rsidRPr="00DF6255">
        <w:rPr>
          <w:rFonts w:eastAsia="Times New Roman" w:cs="Times New Roman"/>
          <w:sz w:val="18"/>
          <w:szCs w:val="22"/>
          <w:lang w:val="de-DE" w:eastAsia="en-US"/>
        </w:rPr>
        <w:t xml:space="preserve">Brose, U., T. Jonsson, E. L. </w:t>
      </w:r>
      <w:proofErr w:type="spellStart"/>
      <w:r w:rsidRPr="00DF6255">
        <w:rPr>
          <w:rFonts w:eastAsia="Times New Roman" w:cs="Times New Roman"/>
          <w:sz w:val="18"/>
          <w:szCs w:val="22"/>
          <w:lang w:val="de-DE" w:eastAsia="en-US"/>
        </w:rPr>
        <w:t>Berlow</w:t>
      </w:r>
      <w:proofErr w:type="spellEnd"/>
      <w:r w:rsidRPr="00DF6255">
        <w:rPr>
          <w:rFonts w:eastAsia="Times New Roman" w:cs="Times New Roman"/>
          <w:sz w:val="18"/>
          <w:szCs w:val="22"/>
          <w:lang w:val="de-DE" w:eastAsia="en-US"/>
        </w:rPr>
        <w:t xml:space="preserve">, P. Warren, C. </w:t>
      </w:r>
      <w:proofErr w:type="spellStart"/>
      <w:r w:rsidRPr="00DF6255">
        <w:rPr>
          <w:rFonts w:eastAsia="Times New Roman" w:cs="Times New Roman"/>
          <w:sz w:val="18"/>
          <w:szCs w:val="22"/>
          <w:lang w:val="de-DE" w:eastAsia="en-US"/>
        </w:rPr>
        <w:t>Banasek</w:t>
      </w:r>
      <w:proofErr w:type="spellEnd"/>
      <w:r w:rsidRPr="00DF6255">
        <w:rPr>
          <w:rFonts w:eastAsia="Times New Roman" w:cs="Times New Roman"/>
          <w:sz w:val="18"/>
          <w:szCs w:val="22"/>
          <w:lang w:val="de-DE" w:eastAsia="en-US"/>
        </w:rPr>
        <w:t xml:space="preserve">-Richter, L. F. </w:t>
      </w:r>
      <w:proofErr w:type="spellStart"/>
      <w:r w:rsidRPr="00DF6255">
        <w:rPr>
          <w:rFonts w:eastAsia="Times New Roman" w:cs="Times New Roman"/>
          <w:sz w:val="18"/>
          <w:szCs w:val="22"/>
          <w:lang w:val="de-DE" w:eastAsia="en-US"/>
        </w:rPr>
        <w:t>Bersier</w:t>
      </w:r>
      <w:proofErr w:type="spellEnd"/>
      <w:r w:rsidRPr="00DF6255">
        <w:rPr>
          <w:rFonts w:eastAsia="Times New Roman" w:cs="Times New Roman"/>
          <w:sz w:val="18"/>
          <w:szCs w:val="22"/>
          <w:lang w:val="de-DE" w:eastAsia="en-US"/>
        </w:rPr>
        <w:t xml:space="preserve">, J. L. Blanchard, et. </w:t>
      </w:r>
      <w:r>
        <w:rPr>
          <w:rFonts w:eastAsia="Times New Roman" w:cs="Times New Roman"/>
          <w:sz w:val="18"/>
          <w:szCs w:val="22"/>
          <w:lang w:val="de-DE" w:eastAsia="en-US"/>
        </w:rPr>
        <w:t>al.</w:t>
      </w:r>
      <w:r w:rsidRPr="00DF6255">
        <w:rPr>
          <w:rFonts w:eastAsia="Times New Roman" w:cs="Times New Roman"/>
          <w:sz w:val="18"/>
          <w:szCs w:val="22"/>
          <w:lang w:val="de-DE" w:eastAsia="en-US"/>
        </w:rPr>
        <w:t xml:space="preserve">. </w:t>
      </w:r>
      <w:r w:rsidRPr="00E17AFA">
        <w:rPr>
          <w:rFonts w:eastAsia="Times New Roman" w:cs="Times New Roman"/>
          <w:sz w:val="18"/>
          <w:szCs w:val="22"/>
          <w:lang w:val="en-US" w:eastAsia="en-US"/>
        </w:rPr>
        <w:t xml:space="preserve">2006. </w:t>
      </w:r>
      <w:r w:rsidRPr="00DF6255">
        <w:rPr>
          <w:rFonts w:eastAsia="Times New Roman" w:cs="Times New Roman"/>
          <w:sz w:val="18"/>
          <w:szCs w:val="22"/>
          <w:lang w:val="en-US" w:eastAsia="en-US"/>
        </w:rPr>
        <w:t xml:space="preserve">Consumer-resource body-size relationships in natural food webs. Ecology 87:2411–2417. </w:t>
      </w:r>
    </w:p>
    <w:p w14:paraId="0F534BC8" w14:textId="77777777"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 xml:space="preserve">de </w:t>
      </w:r>
      <w:proofErr w:type="spellStart"/>
      <w:r w:rsidRPr="00266CCD">
        <w:rPr>
          <w:rFonts w:eastAsia="Times New Roman" w:cs="Times New Roman"/>
          <w:sz w:val="18"/>
          <w:szCs w:val="22"/>
          <w:lang w:val="en-US" w:eastAsia="en-US"/>
        </w:rPr>
        <w:t>Vries</w:t>
      </w:r>
      <w:proofErr w:type="spellEnd"/>
      <w:r w:rsidRPr="00266CCD">
        <w:rPr>
          <w:rFonts w:eastAsia="Times New Roman" w:cs="Times New Roman"/>
          <w:sz w:val="18"/>
          <w:szCs w:val="22"/>
          <w:lang w:val="en-US" w:eastAsia="en-US"/>
        </w:rPr>
        <w:t xml:space="preserve">, F. T., P. Manning, J. R. B. </w:t>
      </w:r>
      <w:proofErr w:type="spellStart"/>
      <w:r w:rsidRPr="00266CCD">
        <w:rPr>
          <w:rFonts w:eastAsia="Times New Roman" w:cs="Times New Roman"/>
          <w:sz w:val="18"/>
          <w:szCs w:val="22"/>
          <w:lang w:val="en-US" w:eastAsia="en-US"/>
        </w:rPr>
        <w:t>Tallowin</w:t>
      </w:r>
      <w:proofErr w:type="spellEnd"/>
      <w:r w:rsidRPr="00266CCD">
        <w:rPr>
          <w:rFonts w:eastAsia="Times New Roman" w:cs="Times New Roman"/>
          <w:sz w:val="18"/>
          <w:szCs w:val="22"/>
          <w:lang w:val="en-US" w:eastAsia="en-US"/>
        </w:rPr>
        <w:t>, S. R. Mortimer, E. S. Pilgrim, K. A. Harrison, P. J. Hobbs, et al. 2012. Abiotic drivers and plant traits explain landscape-scale patterns in soil microbial communities. Ecology Letters 15:1230–1239.</w:t>
      </w:r>
    </w:p>
    <w:p w14:paraId="098EF9D2" w14:textId="77777777" w:rsidR="008D6983" w:rsidRPr="00266CCD" w:rsidRDefault="008D6983" w:rsidP="00266CCD">
      <w:pPr>
        <w:spacing w:after="120"/>
        <w:ind w:left="737" w:hanging="737"/>
        <w:rPr>
          <w:rFonts w:eastAsia="Times New Roman" w:cs="Times New Roman"/>
          <w:sz w:val="18"/>
          <w:szCs w:val="22"/>
          <w:lang w:val="en-US" w:eastAsia="en-US"/>
        </w:rPr>
      </w:pPr>
      <w:r>
        <w:rPr>
          <w:rFonts w:eastAsia="Times New Roman" w:cs="Times New Roman"/>
          <w:sz w:val="18"/>
          <w:szCs w:val="22"/>
          <w:lang w:val="en-US" w:eastAsia="en-US"/>
        </w:rPr>
        <w:t>de Bello, F.</w:t>
      </w:r>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Lavorel</w:t>
      </w:r>
      <w:proofErr w:type="spellEnd"/>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Díaz</w:t>
      </w:r>
      <w:proofErr w:type="spellEnd"/>
      <w:r w:rsidRPr="008D6983">
        <w:rPr>
          <w:rFonts w:eastAsia="Times New Roman" w:cs="Times New Roman"/>
          <w:sz w:val="18"/>
          <w:szCs w:val="22"/>
          <w:lang w:val="en-US" w:eastAsia="en-US"/>
        </w:rPr>
        <w:t xml:space="preserve">, R. Harrington, J. H. C. Cornelissen, R. D. </w:t>
      </w:r>
      <w:proofErr w:type="spellStart"/>
      <w:r w:rsidRPr="008D6983">
        <w:rPr>
          <w:rFonts w:eastAsia="Times New Roman" w:cs="Times New Roman"/>
          <w:sz w:val="18"/>
          <w:szCs w:val="22"/>
          <w:lang w:val="en-US" w:eastAsia="en-US"/>
        </w:rPr>
        <w:t>Bardgett</w:t>
      </w:r>
      <w:proofErr w:type="spellEnd"/>
      <w:r w:rsidRPr="008D6983">
        <w:rPr>
          <w:rFonts w:eastAsia="Times New Roman" w:cs="Times New Roman"/>
          <w:sz w:val="18"/>
          <w:szCs w:val="22"/>
          <w:lang w:val="en-US" w:eastAsia="en-US"/>
        </w:rPr>
        <w:t xml:space="preserve">, M. P. Berg, </w:t>
      </w:r>
      <w:r>
        <w:rPr>
          <w:rFonts w:eastAsia="Times New Roman" w:cs="Times New Roman"/>
          <w:sz w:val="18"/>
          <w:szCs w:val="22"/>
          <w:lang w:val="en-US" w:eastAsia="en-US"/>
        </w:rPr>
        <w:t>et al.</w:t>
      </w:r>
      <w:r w:rsidRPr="008D6983">
        <w:rPr>
          <w:rFonts w:eastAsia="Times New Roman" w:cs="Times New Roman"/>
          <w:sz w:val="18"/>
          <w:szCs w:val="22"/>
          <w:lang w:val="en-US" w:eastAsia="en-US"/>
        </w:rPr>
        <w:t>. 2010. Towards an assessment of multiple ecosystem processes and services via functional traits. Biodiversity and Conservation 19:2873–2893.</w:t>
      </w:r>
    </w:p>
    <w:p w14:paraId="4D12AFAD"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Díaz</w:t>
      </w:r>
      <w:proofErr w:type="spellEnd"/>
      <w:r w:rsidRPr="00266CCD">
        <w:rPr>
          <w:rFonts w:eastAsia="Times New Roman" w:cs="Times New Roman"/>
          <w:sz w:val="18"/>
          <w:szCs w:val="22"/>
          <w:lang w:val="en-US" w:eastAsia="en-US"/>
        </w:rPr>
        <w:t xml:space="preserve">, S., J. </w:t>
      </w:r>
      <w:proofErr w:type="spellStart"/>
      <w:r w:rsidRPr="00266CCD">
        <w:rPr>
          <w:rFonts w:eastAsia="Times New Roman" w:cs="Times New Roman"/>
          <w:sz w:val="18"/>
          <w:szCs w:val="22"/>
          <w:lang w:val="en-US" w:eastAsia="en-US"/>
        </w:rPr>
        <w:t>Kattge</w:t>
      </w:r>
      <w:proofErr w:type="spellEnd"/>
      <w:r w:rsidRPr="00266CCD">
        <w:rPr>
          <w:rFonts w:eastAsia="Times New Roman" w:cs="Times New Roman"/>
          <w:sz w:val="18"/>
          <w:szCs w:val="22"/>
          <w:lang w:val="en-US" w:eastAsia="en-US"/>
        </w:rPr>
        <w:t xml:space="preserve">, J. H. C. Cornelissen, I. J. Wright, S. </w:t>
      </w: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Dray, B. </w:t>
      </w:r>
      <w:proofErr w:type="spellStart"/>
      <w:r w:rsidRPr="00266CCD">
        <w:rPr>
          <w:rFonts w:eastAsia="Times New Roman" w:cs="Times New Roman"/>
          <w:sz w:val="18"/>
          <w:szCs w:val="22"/>
          <w:lang w:val="en-US" w:eastAsia="en-US"/>
        </w:rPr>
        <w:t>Reu</w:t>
      </w:r>
      <w:proofErr w:type="spellEnd"/>
      <w:r w:rsidRPr="00266CCD">
        <w:rPr>
          <w:rFonts w:eastAsia="Times New Roman" w:cs="Times New Roman"/>
          <w:sz w:val="18"/>
          <w:szCs w:val="22"/>
          <w:lang w:val="en-US" w:eastAsia="en-US"/>
        </w:rPr>
        <w:t>, et al. 2016. The global spectrum of plant form and function. Nature 529:167–171.</w:t>
      </w:r>
    </w:p>
    <w:p w14:paraId="60EA5723" w14:textId="77777777" w:rsidR="00266CCD" w:rsidRDefault="00266CCD" w:rsidP="00266CCD">
      <w:pPr>
        <w:spacing w:after="120"/>
        <w:ind w:left="737" w:hanging="737"/>
        <w:rPr>
          <w:rFonts w:eastAsia="Times New Roman" w:cs="Times New Roman"/>
          <w:sz w:val="18"/>
          <w:szCs w:val="22"/>
          <w:lang w:val="en-US" w:eastAsia="en-US"/>
        </w:rPr>
      </w:pPr>
      <w:proofErr w:type="spellStart"/>
      <w:r w:rsidRPr="00E17AFA">
        <w:rPr>
          <w:rFonts w:eastAsia="Times New Roman" w:cs="Times New Roman"/>
          <w:sz w:val="18"/>
          <w:szCs w:val="22"/>
          <w:lang w:val="de-DE" w:eastAsia="en-US"/>
        </w:rPr>
        <w:t>Ehnes</w:t>
      </w:r>
      <w:proofErr w:type="spellEnd"/>
      <w:r w:rsidRPr="00E17AFA">
        <w:rPr>
          <w:rFonts w:eastAsia="Times New Roman" w:cs="Times New Roman"/>
          <w:sz w:val="18"/>
          <w:szCs w:val="22"/>
          <w:lang w:val="de-DE" w:eastAsia="en-US"/>
        </w:rPr>
        <w:t xml:space="preserve">, R. B., M. M. </w:t>
      </w:r>
      <w:proofErr w:type="spellStart"/>
      <w:r w:rsidRPr="00E17AFA">
        <w:rPr>
          <w:rFonts w:eastAsia="Times New Roman" w:cs="Times New Roman"/>
          <w:sz w:val="18"/>
          <w:szCs w:val="22"/>
          <w:lang w:val="de-DE" w:eastAsia="en-US"/>
        </w:rPr>
        <w:t>Pollierer</w:t>
      </w:r>
      <w:proofErr w:type="spellEnd"/>
      <w:r w:rsidRPr="00E17AFA">
        <w:rPr>
          <w:rFonts w:eastAsia="Times New Roman" w:cs="Times New Roman"/>
          <w:sz w:val="18"/>
          <w:szCs w:val="22"/>
          <w:lang w:val="de-DE" w:eastAsia="en-US"/>
        </w:rPr>
        <w:t xml:space="preserve">, G. Erdmann, B. </w:t>
      </w:r>
      <w:proofErr w:type="spellStart"/>
      <w:r w:rsidRPr="00E17AFA">
        <w:rPr>
          <w:rFonts w:eastAsia="Times New Roman" w:cs="Times New Roman"/>
          <w:sz w:val="18"/>
          <w:szCs w:val="22"/>
          <w:lang w:val="de-DE" w:eastAsia="en-US"/>
        </w:rPr>
        <w:t>Klarner</w:t>
      </w:r>
      <w:proofErr w:type="spellEnd"/>
      <w:r w:rsidRPr="00E17AFA">
        <w:rPr>
          <w:rFonts w:eastAsia="Times New Roman" w:cs="Times New Roman"/>
          <w:sz w:val="18"/>
          <w:szCs w:val="22"/>
          <w:lang w:val="de-DE" w:eastAsia="en-US"/>
        </w:rPr>
        <w:t xml:space="preserve">, B. </w:t>
      </w:r>
      <w:proofErr w:type="spellStart"/>
      <w:r w:rsidRPr="00E17AFA">
        <w:rPr>
          <w:rFonts w:eastAsia="Times New Roman" w:cs="Times New Roman"/>
          <w:sz w:val="18"/>
          <w:szCs w:val="22"/>
          <w:lang w:val="de-DE" w:eastAsia="en-US"/>
        </w:rPr>
        <w:t>Eitzinger</w:t>
      </w:r>
      <w:proofErr w:type="spellEnd"/>
      <w:r w:rsidRPr="00E17AFA">
        <w:rPr>
          <w:rFonts w:eastAsia="Times New Roman" w:cs="Times New Roman"/>
          <w:sz w:val="18"/>
          <w:szCs w:val="22"/>
          <w:lang w:val="de-DE" w:eastAsia="en-US"/>
        </w:rPr>
        <w:t xml:space="preserve">, C. Digel, D. Ott, et al. 2014. </w:t>
      </w:r>
      <w:r w:rsidRPr="00266CCD">
        <w:rPr>
          <w:rFonts w:eastAsia="Times New Roman" w:cs="Times New Roman"/>
          <w:sz w:val="18"/>
          <w:szCs w:val="22"/>
          <w:lang w:val="en-US" w:eastAsia="en-US"/>
        </w:rPr>
        <w:t>Lack of energetic equivalence in forest soil invertebrates. Ecology 95:527–537.</w:t>
      </w:r>
    </w:p>
    <w:p w14:paraId="191DCB02" w14:textId="77777777" w:rsidR="006F4404" w:rsidRDefault="006F4404" w:rsidP="00266CCD">
      <w:pPr>
        <w:spacing w:after="120"/>
        <w:ind w:left="737" w:hanging="737"/>
        <w:rPr>
          <w:rFonts w:eastAsia="Times New Roman" w:cs="Times New Roman"/>
          <w:sz w:val="18"/>
          <w:szCs w:val="22"/>
          <w:lang w:val="en-US" w:eastAsia="en-US"/>
        </w:rPr>
      </w:pPr>
      <w:proofErr w:type="spellStart"/>
      <w:r w:rsidRPr="006F4404">
        <w:rPr>
          <w:rFonts w:eastAsia="Times New Roman" w:cs="Times New Roman"/>
          <w:sz w:val="18"/>
          <w:szCs w:val="22"/>
          <w:lang w:val="en-US" w:eastAsia="en-US"/>
        </w:rPr>
        <w:t>Eklöf</w:t>
      </w:r>
      <w:proofErr w:type="spellEnd"/>
      <w:r w:rsidRPr="006F4404">
        <w:rPr>
          <w:rFonts w:eastAsia="Times New Roman" w:cs="Times New Roman"/>
          <w:sz w:val="18"/>
          <w:szCs w:val="22"/>
          <w:lang w:val="en-US" w:eastAsia="en-US"/>
        </w:rPr>
        <w:t>, A., U. Jacob, J. Kopp, J. Bosch, R. Castro-</w:t>
      </w:r>
      <w:proofErr w:type="spellStart"/>
      <w:r w:rsidRPr="006F4404">
        <w:rPr>
          <w:rFonts w:eastAsia="Times New Roman" w:cs="Times New Roman"/>
          <w:sz w:val="18"/>
          <w:szCs w:val="22"/>
          <w:lang w:val="en-US" w:eastAsia="en-US"/>
        </w:rPr>
        <w:t>Urgal</w:t>
      </w:r>
      <w:proofErr w:type="spellEnd"/>
      <w:r w:rsidRPr="006F4404">
        <w:rPr>
          <w:rFonts w:eastAsia="Times New Roman" w:cs="Times New Roman"/>
          <w:sz w:val="18"/>
          <w:szCs w:val="22"/>
          <w:lang w:val="en-US" w:eastAsia="en-US"/>
        </w:rPr>
        <w:t xml:space="preserve">, N. P. </w:t>
      </w:r>
      <w:proofErr w:type="spellStart"/>
      <w:r w:rsidRPr="006F4404">
        <w:rPr>
          <w:rFonts w:eastAsia="Times New Roman" w:cs="Times New Roman"/>
          <w:sz w:val="18"/>
          <w:szCs w:val="22"/>
          <w:lang w:val="en-US" w:eastAsia="en-US"/>
        </w:rPr>
        <w:t>Chacoff</w:t>
      </w:r>
      <w:proofErr w:type="spellEnd"/>
      <w:r w:rsidRPr="006F4404">
        <w:rPr>
          <w:rFonts w:eastAsia="Times New Roman" w:cs="Times New Roman"/>
          <w:sz w:val="18"/>
          <w:szCs w:val="22"/>
          <w:lang w:val="en-US" w:eastAsia="en-US"/>
        </w:rPr>
        <w:t xml:space="preserve">, B. Dalsgaard, C. </w:t>
      </w:r>
      <w:proofErr w:type="spellStart"/>
      <w:r w:rsidRPr="006F4404">
        <w:rPr>
          <w:rFonts w:eastAsia="Times New Roman" w:cs="Times New Roman"/>
          <w:sz w:val="18"/>
          <w:szCs w:val="22"/>
          <w:lang w:val="en-US" w:eastAsia="en-US"/>
        </w:rPr>
        <w:t>Sassi</w:t>
      </w:r>
      <w:proofErr w:type="spellEnd"/>
      <w:r w:rsidRPr="006F4404">
        <w:rPr>
          <w:rFonts w:eastAsia="Times New Roman" w:cs="Times New Roman"/>
          <w:sz w:val="18"/>
          <w:szCs w:val="22"/>
          <w:lang w:val="en-US" w:eastAsia="en-US"/>
        </w:rPr>
        <w:t xml:space="preserve">, M. </w:t>
      </w:r>
      <w:proofErr w:type="spellStart"/>
      <w:r w:rsidRPr="006F4404">
        <w:rPr>
          <w:rFonts w:eastAsia="Times New Roman" w:cs="Times New Roman"/>
          <w:sz w:val="18"/>
          <w:szCs w:val="22"/>
          <w:lang w:val="en-US" w:eastAsia="en-US"/>
        </w:rPr>
        <w:t>Galetti</w:t>
      </w:r>
      <w:proofErr w:type="spellEnd"/>
      <w:r w:rsidRPr="006F4404">
        <w:rPr>
          <w:rFonts w:eastAsia="Times New Roman" w:cs="Times New Roman"/>
          <w:sz w:val="18"/>
          <w:szCs w:val="22"/>
          <w:lang w:val="en-US" w:eastAsia="en-US"/>
        </w:rPr>
        <w:t xml:space="preserve">, P. R. </w:t>
      </w:r>
      <w:proofErr w:type="spellStart"/>
      <w:r w:rsidRPr="006F4404">
        <w:rPr>
          <w:rFonts w:eastAsia="Times New Roman" w:cs="Times New Roman"/>
          <w:sz w:val="18"/>
          <w:szCs w:val="22"/>
          <w:lang w:val="en-US" w:eastAsia="en-US"/>
        </w:rPr>
        <w:t>Guimarães</w:t>
      </w:r>
      <w:proofErr w:type="spellEnd"/>
      <w:r w:rsidRPr="006F4404">
        <w:rPr>
          <w:rFonts w:eastAsia="Times New Roman" w:cs="Times New Roman"/>
          <w:sz w:val="18"/>
          <w:szCs w:val="22"/>
          <w:lang w:val="en-US" w:eastAsia="en-US"/>
        </w:rPr>
        <w:t>, and others. 2013. The dimensionality of ecological networks. Ecology letters 16:577–583.</w:t>
      </w:r>
    </w:p>
    <w:p w14:paraId="2701D7C8" w14:textId="77777777" w:rsidR="00DF6255" w:rsidRPr="00266CCD" w:rsidRDefault="00DF6255" w:rsidP="00266CCD">
      <w:pPr>
        <w:spacing w:after="120"/>
        <w:ind w:left="737" w:hanging="737"/>
        <w:rPr>
          <w:rFonts w:eastAsia="Times New Roman" w:cs="Times New Roman"/>
          <w:sz w:val="18"/>
          <w:szCs w:val="22"/>
          <w:lang w:val="en-US" w:eastAsia="en-US"/>
        </w:rPr>
      </w:pPr>
      <w:r w:rsidRPr="00DF6255">
        <w:rPr>
          <w:rFonts w:eastAsia="Times New Roman" w:cs="Times New Roman"/>
          <w:sz w:val="18"/>
          <w:szCs w:val="22"/>
          <w:lang w:val="en-US" w:eastAsia="en-US"/>
        </w:rPr>
        <w:t>Flynn, D. F. B., M. Gogol-</w:t>
      </w:r>
      <w:proofErr w:type="spellStart"/>
      <w:r w:rsidRPr="00DF6255">
        <w:rPr>
          <w:rFonts w:eastAsia="Times New Roman" w:cs="Times New Roman"/>
          <w:sz w:val="18"/>
          <w:szCs w:val="22"/>
          <w:lang w:val="en-US" w:eastAsia="en-US"/>
        </w:rPr>
        <w:t>Prokurat</w:t>
      </w:r>
      <w:proofErr w:type="spellEnd"/>
      <w:r w:rsidRPr="00DF6255">
        <w:rPr>
          <w:rFonts w:eastAsia="Times New Roman" w:cs="Times New Roman"/>
          <w:sz w:val="18"/>
          <w:szCs w:val="22"/>
          <w:lang w:val="en-US" w:eastAsia="en-US"/>
        </w:rPr>
        <w:t xml:space="preserve">, T. </w:t>
      </w:r>
      <w:proofErr w:type="spellStart"/>
      <w:r w:rsidRPr="00DF6255">
        <w:rPr>
          <w:rFonts w:eastAsia="Times New Roman" w:cs="Times New Roman"/>
          <w:sz w:val="18"/>
          <w:szCs w:val="22"/>
          <w:lang w:val="en-US" w:eastAsia="en-US"/>
        </w:rPr>
        <w:t>Nogeire</w:t>
      </w:r>
      <w:proofErr w:type="spellEnd"/>
      <w:r w:rsidRPr="00DF6255">
        <w:rPr>
          <w:rFonts w:eastAsia="Times New Roman" w:cs="Times New Roman"/>
          <w:sz w:val="18"/>
          <w:szCs w:val="22"/>
          <w:lang w:val="en-US" w:eastAsia="en-US"/>
        </w:rPr>
        <w:t xml:space="preserve">, N. Molinari, B. T. </w:t>
      </w:r>
      <w:proofErr w:type="spellStart"/>
      <w:r w:rsidRPr="00DF6255">
        <w:rPr>
          <w:rFonts w:eastAsia="Times New Roman" w:cs="Times New Roman"/>
          <w:sz w:val="18"/>
          <w:szCs w:val="22"/>
          <w:lang w:val="en-US" w:eastAsia="en-US"/>
        </w:rPr>
        <w:t>Richers</w:t>
      </w:r>
      <w:proofErr w:type="spellEnd"/>
      <w:r w:rsidRPr="00DF6255">
        <w:rPr>
          <w:rFonts w:eastAsia="Times New Roman" w:cs="Times New Roman"/>
          <w:sz w:val="18"/>
          <w:szCs w:val="22"/>
          <w:lang w:val="en-US" w:eastAsia="en-US"/>
        </w:rPr>
        <w:t xml:space="preserve">, B. B. Lin, N. Simpson, M. M. Mayfield, and F. </w:t>
      </w:r>
      <w:proofErr w:type="spellStart"/>
      <w:r w:rsidRPr="00DF6255">
        <w:rPr>
          <w:rFonts w:eastAsia="Times New Roman" w:cs="Times New Roman"/>
          <w:sz w:val="18"/>
          <w:szCs w:val="22"/>
          <w:lang w:val="en-US" w:eastAsia="en-US"/>
        </w:rPr>
        <w:t>DeClerck</w:t>
      </w:r>
      <w:proofErr w:type="spellEnd"/>
      <w:r w:rsidRPr="00DF6255">
        <w:rPr>
          <w:rFonts w:eastAsia="Times New Roman" w:cs="Times New Roman"/>
          <w:sz w:val="18"/>
          <w:szCs w:val="22"/>
          <w:lang w:val="en-US" w:eastAsia="en-US"/>
        </w:rPr>
        <w:t>. 2009. Loss of functional diversity under land use intensification across multiple taxa. Ecology Letters 12:22–33.</w:t>
      </w:r>
    </w:p>
    <w:p w14:paraId="0CBFD526"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Gámez-Virués</w:t>
      </w:r>
      <w:proofErr w:type="spellEnd"/>
      <w:r w:rsidRPr="00266CCD">
        <w:rPr>
          <w:rFonts w:eastAsia="Times New Roman" w:cs="Times New Roman"/>
          <w:sz w:val="18"/>
          <w:szCs w:val="22"/>
          <w:lang w:val="en-US" w:eastAsia="en-US"/>
        </w:rPr>
        <w:t xml:space="preserve">, S., D. J. </w:t>
      </w:r>
      <w:proofErr w:type="spellStart"/>
      <w:r w:rsidRPr="00266CCD">
        <w:rPr>
          <w:rFonts w:eastAsia="Times New Roman" w:cs="Times New Roman"/>
          <w:sz w:val="18"/>
          <w:szCs w:val="22"/>
          <w:lang w:val="en-US" w:eastAsia="en-US"/>
        </w:rPr>
        <w:t>Perović</w:t>
      </w:r>
      <w:proofErr w:type="spellEnd"/>
      <w:r w:rsidRPr="00266CCD">
        <w:rPr>
          <w:rFonts w:eastAsia="Times New Roman" w:cs="Times New Roman"/>
          <w:sz w:val="18"/>
          <w:szCs w:val="22"/>
          <w:lang w:val="en-US" w:eastAsia="en-US"/>
        </w:rPr>
        <w:t xml:space="preserve">, M. M. </w:t>
      </w:r>
      <w:proofErr w:type="spellStart"/>
      <w:r w:rsidRPr="00266CCD">
        <w:rPr>
          <w:rFonts w:eastAsia="Times New Roman" w:cs="Times New Roman"/>
          <w:sz w:val="18"/>
          <w:szCs w:val="22"/>
          <w:lang w:val="en-US" w:eastAsia="en-US"/>
        </w:rPr>
        <w:t>Gossner</w:t>
      </w:r>
      <w:proofErr w:type="spellEnd"/>
      <w:r w:rsidRPr="00266CCD">
        <w:rPr>
          <w:rFonts w:eastAsia="Times New Roman" w:cs="Times New Roman"/>
          <w:sz w:val="18"/>
          <w:szCs w:val="22"/>
          <w:lang w:val="en-US" w:eastAsia="en-US"/>
        </w:rPr>
        <w:t xml:space="preserve">, C. </w:t>
      </w:r>
      <w:proofErr w:type="spellStart"/>
      <w:r w:rsidRPr="00266CCD">
        <w:rPr>
          <w:rFonts w:eastAsia="Times New Roman" w:cs="Times New Roman"/>
          <w:sz w:val="18"/>
          <w:szCs w:val="22"/>
          <w:lang w:val="en-US" w:eastAsia="en-US"/>
        </w:rPr>
        <w:t>Börschig</w:t>
      </w:r>
      <w:proofErr w:type="spellEnd"/>
      <w:r w:rsidRPr="00266CCD">
        <w:rPr>
          <w:rFonts w:eastAsia="Times New Roman" w:cs="Times New Roman"/>
          <w:sz w:val="18"/>
          <w:szCs w:val="22"/>
          <w:lang w:val="en-US" w:eastAsia="en-US"/>
        </w:rPr>
        <w:t xml:space="preserve">, N. </w:t>
      </w:r>
      <w:proofErr w:type="spellStart"/>
      <w:r w:rsidRPr="00266CCD">
        <w:rPr>
          <w:rFonts w:eastAsia="Times New Roman" w:cs="Times New Roman"/>
          <w:sz w:val="18"/>
          <w:szCs w:val="22"/>
          <w:lang w:val="en-US" w:eastAsia="en-US"/>
        </w:rPr>
        <w:t>Blüthgen</w:t>
      </w:r>
      <w:proofErr w:type="spellEnd"/>
      <w:r w:rsidRPr="00266CCD">
        <w:rPr>
          <w:rFonts w:eastAsia="Times New Roman" w:cs="Times New Roman"/>
          <w:sz w:val="18"/>
          <w:szCs w:val="22"/>
          <w:lang w:val="en-US" w:eastAsia="en-US"/>
        </w:rPr>
        <w:t>, H. de Jong, N. K. Simons, et al. 2015. Landscape simplification filters species traits and drives biotic homogenization. Nature Communications 6:8568.</w:t>
      </w:r>
    </w:p>
    <w:p w14:paraId="3660BCD7" w14:textId="77777777" w:rsidR="00DF6255"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de-DE" w:eastAsia="en-US"/>
        </w:rPr>
        <w:t>Gossner</w:t>
      </w:r>
      <w:proofErr w:type="spellEnd"/>
      <w:r w:rsidRPr="00DF6255">
        <w:rPr>
          <w:rFonts w:eastAsia="Times New Roman" w:cs="Times New Roman"/>
          <w:sz w:val="18"/>
          <w:szCs w:val="22"/>
          <w:lang w:val="de-DE" w:eastAsia="en-US"/>
        </w:rPr>
        <w:t xml:space="preserve">, M. M., N. K. Simons, R. Achtziger, T. Blick, W. H. . </w:t>
      </w:r>
      <w:proofErr w:type="spellStart"/>
      <w:r w:rsidRPr="00DF6255">
        <w:rPr>
          <w:rFonts w:eastAsia="Times New Roman" w:cs="Times New Roman"/>
          <w:sz w:val="18"/>
          <w:szCs w:val="22"/>
          <w:lang w:val="de-DE" w:eastAsia="en-US"/>
        </w:rPr>
        <w:t>Dorow</w:t>
      </w:r>
      <w:proofErr w:type="spellEnd"/>
      <w:r w:rsidRPr="00DF6255">
        <w:rPr>
          <w:rFonts w:eastAsia="Times New Roman" w:cs="Times New Roman"/>
          <w:sz w:val="18"/>
          <w:szCs w:val="22"/>
          <w:lang w:val="de-DE" w:eastAsia="en-US"/>
        </w:rPr>
        <w:t xml:space="preserve">, F. </w:t>
      </w:r>
      <w:proofErr w:type="spellStart"/>
      <w:r w:rsidRPr="00DF6255">
        <w:rPr>
          <w:rFonts w:eastAsia="Times New Roman" w:cs="Times New Roman"/>
          <w:sz w:val="18"/>
          <w:szCs w:val="22"/>
          <w:lang w:val="de-DE" w:eastAsia="en-US"/>
        </w:rPr>
        <w:t>Dziock</w:t>
      </w:r>
      <w:proofErr w:type="spellEnd"/>
      <w:r w:rsidRPr="00DF6255">
        <w:rPr>
          <w:rFonts w:eastAsia="Times New Roman" w:cs="Times New Roman"/>
          <w:sz w:val="18"/>
          <w:szCs w:val="22"/>
          <w:lang w:val="de-DE" w:eastAsia="en-US"/>
        </w:rPr>
        <w:t xml:space="preserve">, F. Köhler, W. </w:t>
      </w:r>
      <w:proofErr w:type="spellStart"/>
      <w:r w:rsidRPr="00DF6255">
        <w:rPr>
          <w:rFonts w:eastAsia="Times New Roman" w:cs="Times New Roman"/>
          <w:sz w:val="18"/>
          <w:szCs w:val="22"/>
          <w:lang w:val="de-DE" w:eastAsia="en-US"/>
        </w:rPr>
        <w:t>Rabitsch</w:t>
      </w:r>
      <w:proofErr w:type="spellEnd"/>
      <w:r w:rsidRPr="00DF6255">
        <w:rPr>
          <w:rFonts w:eastAsia="Times New Roman" w:cs="Times New Roman"/>
          <w:sz w:val="18"/>
          <w:szCs w:val="22"/>
          <w:lang w:val="de-DE" w:eastAsia="en-US"/>
        </w:rPr>
        <w:t xml:space="preserve">, </w:t>
      </w:r>
      <w:proofErr w:type="spellStart"/>
      <w:r w:rsidRPr="00DF6255">
        <w:rPr>
          <w:rFonts w:eastAsia="Times New Roman" w:cs="Times New Roman"/>
          <w:sz w:val="18"/>
          <w:szCs w:val="22"/>
          <w:lang w:val="de-DE" w:eastAsia="en-US"/>
        </w:rPr>
        <w:t>and</w:t>
      </w:r>
      <w:proofErr w:type="spellEnd"/>
      <w:r w:rsidRPr="00DF6255">
        <w:rPr>
          <w:rFonts w:eastAsia="Times New Roman" w:cs="Times New Roman"/>
          <w:sz w:val="18"/>
          <w:szCs w:val="22"/>
          <w:lang w:val="de-DE" w:eastAsia="en-US"/>
        </w:rPr>
        <w:t xml:space="preserve"> W. W. </w:t>
      </w:r>
      <w:proofErr w:type="spellStart"/>
      <w:r w:rsidRPr="00DF6255">
        <w:rPr>
          <w:rFonts w:eastAsia="Times New Roman" w:cs="Times New Roman"/>
          <w:sz w:val="18"/>
          <w:szCs w:val="22"/>
          <w:lang w:val="de-DE" w:eastAsia="en-US"/>
        </w:rPr>
        <w:t>Weisser</w:t>
      </w:r>
      <w:proofErr w:type="spellEnd"/>
      <w:r w:rsidRPr="00DF6255">
        <w:rPr>
          <w:rFonts w:eastAsia="Times New Roman" w:cs="Times New Roman"/>
          <w:sz w:val="18"/>
          <w:szCs w:val="22"/>
          <w:lang w:val="de-DE" w:eastAsia="en-US"/>
        </w:rPr>
        <w:t xml:space="preserve">. </w:t>
      </w:r>
      <w:r w:rsidRPr="00DF6255">
        <w:rPr>
          <w:rFonts w:eastAsia="Times New Roman" w:cs="Times New Roman"/>
          <w:sz w:val="18"/>
          <w:szCs w:val="22"/>
          <w:lang w:val="en-US" w:eastAsia="en-US"/>
        </w:rPr>
        <w:t xml:space="preserve">2015. A summary of eight traits of </w:t>
      </w:r>
      <w:proofErr w:type="spellStart"/>
      <w:r w:rsidRPr="00DF6255">
        <w:rPr>
          <w:rFonts w:eastAsia="Times New Roman" w:cs="Times New Roman"/>
          <w:sz w:val="18"/>
          <w:szCs w:val="22"/>
          <w:lang w:val="en-US" w:eastAsia="en-US"/>
        </w:rPr>
        <w:t>Coleoptera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Hemiptera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Orthoptera</w:t>
      </w:r>
      <w:proofErr w:type="spellEnd"/>
      <w:r w:rsidRPr="00DF6255">
        <w:rPr>
          <w:rFonts w:eastAsia="Times New Roman" w:cs="Times New Roman"/>
          <w:sz w:val="18"/>
          <w:szCs w:val="22"/>
          <w:lang w:val="en-US" w:eastAsia="en-US"/>
        </w:rPr>
        <w:t xml:space="preserve"> and </w:t>
      </w:r>
      <w:proofErr w:type="spellStart"/>
      <w:r w:rsidRPr="00DF6255">
        <w:rPr>
          <w:rFonts w:eastAsia="Times New Roman" w:cs="Times New Roman"/>
          <w:sz w:val="18"/>
          <w:szCs w:val="22"/>
          <w:lang w:val="en-US" w:eastAsia="en-US"/>
        </w:rPr>
        <w:t>Araneae</w:t>
      </w:r>
      <w:proofErr w:type="spellEnd"/>
      <w:r w:rsidRPr="00DF6255">
        <w:rPr>
          <w:rFonts w:eastAsia="Times New Roman" w:cs="Times New Roman"/>
          <w:sz w:val="18"/>
          <w:szCs w:val="22"/>
          <w:lang w:val="en-US" w:eastAsia="en-US"/>
        </w:rPr>
        <w:t>, occurring in grasslands in Germany. Scientific Data 2</w:t>
      </w:r>
      <w:r>
        <w:rPr>
          <w:rFonts w:eastAsia="Times New Roman" w:cs="Times New Roman"/>
          <w:sz w:val="18"/>
          <w:szCs w:val="22"/>
          <w:lang w:val="en-US" w:eastAsia="en-US"/>
        </w:rPr>
        <w:t>:</w:t>
      </w:r>
      <w:r w:rsidRPr="00DF6255">
        <w:rPr>
          <w:rFonts w:eastAsia="Times New Roman" w:cs="Times New Roman"/>
          <w:sz w:val="18"/>
          <w:szCs w:val="22"/>
          <w:lang w:val="en-US" w:eastAsia="en-US"/>
        </w:rPr>
        <w:t xml:space="preserve">150013. </w:t>
      </w:r>
    </w:p>
    <w:p w14:paraId="38395A20"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Harpole</w:t>
      </w:r>
      <w:proofErr w:type="spellEnd"/>
      <w:r w:rsidRPr="00266CCD">
        <w:rPr>
          <w:rFonts w:eastAsia="Times New Roman" w:cs="Times New Roman"/>
          <w:sz w:val="18"/>
          <w:szCs w:val="22"/>
          <w:lang w:val="en-US" w:eastAsia="en-US"/>
        </w:rPr>
        <w:t xml:space="preserve">, W.S., J.T. Ngai, E.E. Cleland, E.W. </w:t>
      </w:r>
      <w:proofErr w:type="spellStart"/>
      <w:r w:rsidRPr="00266CCD">
        <w:rPr>
          <w:rFonts w:eastAsia="Times New Roman" w:cs="Times New Roman"/>
          <w:sz w:val="18"/>
          <w:szCs w:val="22"/>
          <w:lang w:val="en-US" w:eastAsia="en-US"/>
        </w:rPr>
        <w:t>Seabloom</w:t>
      </w:r>
      <w:proofErr w:type="spellEnd"/>
      <w:r w:rsidRPr="00266CCD">
        <w:rPr>
          <w:rFonts w:eastAsia="Times New Roman" w:cs="Times New Roman"/>
          <w:sz w:val="18"/>
          <w:szCs w:val="22"/>
          <w:lang w:val="en-US" w:eastAsia="en-US"/>
        </w:rPr>
        <w:t xml:space="preserve">, E.T. Borer, M.E.S. Bracken, J.J. </w:t>
      </w:r>
      <w:proofErr w:type="spellStart"/>
      <w:r w:rsidRPr="00266CCD">
        <w:rPr>
          <w:rFonts w:eastAsia="Times New Roman" w:cs="Times New Roman"/>
          <w:sz w:val="18"/>
          <w:szCs w:val="22"/>
          <w:lang w:val="en-US" w:eastAsia="en-US"/>
        </w:rPr>
        <w:t>Elser</w:t>
      </w:r>
      <w:proofErr w:type="spellEnd"/>
      <w:r w:rsidRPr="00266CCD">
        <w:rPr>
          <w:rFonts w:eastAsia="Times New Roman" w:cs="Times New Roman"/>
          <w:sz w:val="18"/>
          <w:szCs w:val="22"/>
          <w:lang w:val="en-US" w:eastAsia="en-US"/>
        </w:rPr>
        <w:t xml:space="preserve">, et al. 2011. Nutrient Co-Limitation of Primary Producer Communities. Ecology Letters 14 (9): 852–62. </w:t>
      </w:r>
    </w:p>
    <w:p w14:paraId="0B43452F" w14:textId="77777777" w:rsidR="00266CCD" w:rsidRPr="00266CCD" w:rsidRDefault="00266CCD" w:rsidP="00266CCD">
      <w:pPr>
        <w:spacing w:after="120"/>
        <w:ind w:left="737" w:hanging="737"/>
        <w:rPr>
          <w:rFonts w:eastAsia="Times New Roman" w:cs="Times New Roman"/>
          <w:sz w:val="18"/>
          <w:szCs w:val="22"/>
          <w:lang w:val="de-DE" w:eastAsia="en-US"/>
        </w:rPr>
      </w:pPr>
      <w:r w:rsidRPr="00266CCD">
        <w:rPr>
          <w:rFonts w:eastAsia="Times New Roman" w:cs="Times New Roman"/>
          <w:sz w:val="18"/>
          <w:szCs w:val="22"/>
          <w:lang w:val="en-US" w:eastAsia="en-US"/>
        </w:rPr>
        <w:t xml:space="preserve">Hatton, I. A., K. S. McCann, J. M. </w:t>
      </w:r>
      <w:proofErr w:type="spellStart"/>
      <w:r w:rsidRPr="00266CCD">
        <w:rPr>
          <w:rFonts w:eastAsia="Times New Roman" w:cs="Times New Roman"/>
          <w:sz w:val="18"/>
          <w:szCs w:val="22"/>
          <w:lang w:val="en-US" w:eastAsia="en-US"/>
        </w:rPr>
        <w:t>Fryxell</w:t>
      </w:r>
      <w:proofErr w:type="spellEnd"/>
      <w:r w:rsidRPr="00266CCD">
        <w:rPr>
          <w:rFonts w:eastAsia="Times New Roman" w:cs="Times New Roman"/>
          <w:sz w:val="18"/>
          <w:szCs w:val="22"/>
          <w:lang w:val="en-US" w:eastAsia="en-US"/>
        </w:rPr>
        <w:t xml:space="preserve">, T. J. Davies, M. </w:t>
      </w:r>
      <w:proofErr w:type="spellStart"/>
      <w:r w:rsidRPr="00266CCD">
        <w:rPr>
          <w:rFonts w:eastAsia="Times New Roman" w:cs="Times New Roman"/>
          <w:sz w:val="18"/>
          <w:szCs w:val="22"/>
          <w:lang w:val="en-US" w:eastAsia="en-US"/>
        </w:rPr>
        <w:t>Smerlak</w:t>
      </w:r>
      <w:proofErr w:type="spellEnd"/>
      <w:r w:rsidRPr="00266CCD">
        <w:rPr>
          <w:rFonts w:eastAsia="Times New Roman" w:cs="Times New Roman"/>
          <w:sz w:val="18"/>
          <w:szCs w:val="22"/>
          <w:lang w:val="en-US" w:eastAsia="en-US"/>
        </w:rPr>
        <w:t xml:space="preserve">, A. R. E. Sinclair, and M. </w:t>
      </w:r>
      <w:proofErr w:type="spellStart"/>
      <w:r w:rsidRPr="00266CCD">
        <w:rPr>
          <w:rFonts w:eastAsia="Times New Roman" w:cs="Times New Roman"/>
          <w:sz w:val="18"/>
          <w:szCs w:val="22"/>
          <w:lang w:val="en-US" w:eastAsia="en-US"/>
        </w:rPr>
        <w:t>Loreau</w:t>
      </w:r>
      <w:proofErr w:type="spellEnd"/>
      <w:r w:rsidRPr="00266CCD">
        <w:rPr>
          <w:rFonts w:eastAsia="Times New Roman" w:cs="Times New Roman"/>
          <w:sz w:val="18"/>
          <w:szCs w:val="22"/>
          <w:lang w:val="en-US" w:eastAsia="en-US"/>
        </w:rPr>
        <w:t xml:space="preserve">. 2015. The predator-prey power law: Biomass scaling across terrestrial and aquatic biomes. </w:t>
      </w:r>
      <w:r w:rsidRPr="00266CCD">
        <w:rPr>
          <w:rFonts w:eastAsia="Times New Roman" w:cs="Times New Roman"/>
          <w:sz w:val="18"/>
          <w:szCs w:val="22"/>
          <w:lang w:val="de-DE" w:eastAsia="en-US"/>
        </w:rPr>
        <w:t>Science 349:aac6284–aac6284.</w:t>
      </w:r>
    </w:p>
    <w:p w14:paraId="2EC1E176" w14:textId="77777777"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de-DE" w:eastAsia="en-US"/>
        </w:rPr>
        <w:t xml:space="preserve">Junker, R. R., N. </w:t>
      </w:r>
      <w:proofErr w:type="spellStart"/>
      <w:r w:rsidRPr="00266CCD">
        <w:rPr>
          <w:rFonts w:eastAsia="Times New Roman" w:cs="Times New Roman"/>
          <w:sz w:val="18"/>
          <w:szCs w:val="22"/>
          <w:lang w:val="de-DE" w:eastAsia="en-US"/>
        </w:rPr>
        <w:t>Blüthgen</w:t>
      </w:r>
      <w:proofErr w:type="spellEnd"/>
      <w:r w:rsidRPr="00266CCD">
        <w:rPr>
          <w:rFonts w:eastAsia="Times New Roman" w:cs="Times New Roman"/>
          <w:sz w:val="18"/>
          <w:szCs w:val="22"/>
          <w:lang w:val="de-DE" w:eastAsia="en-US"/>
        </w:rPr>
        <w:t xml:space="preserve">, T. Brehm, J. </w:t>
      </w:r>
      <w:proofErr w:type="spellStart"/>
      <w:r w:rsidRPr="00266CCD">
        <w:rPr>
          <w:rFonts w:eastAsia="Times New Roman" w:cs="Times New Roman"/>
          <w:sz w:val="18"/>
          <w:szCs w:val="22"/>
          <w:lang w:val="de-DE" w:eastAsia="en-US"/>
        </w:rPr>
        <w:t>Binkenstein</w:t>
      </w:r>
      <w:proofErr w:type="spellEnd"/>
      <w:r w:rsidRPr="00266CCD">
        <w:rPr>
          <w:rFonts w:eastAsia="Times New Roman" w:cs="Times New Roman"/>
          <w:sz w:val="18"/>
          <w:szCs w:val="22"/>
          <w:lang w:val="de-DE" w:eastAsia="en-US"/>
        </w:rPr>
        <w:t xml:space="preserve">, J. Paulus, H. Martin Schaefer, </w:t>
      </w:r>
      <w:proofErr w:type="spellStart"/>
      <w:r w:rsidRPr="00266CCD">
        <w:rPr>
          <w:rFonts w:eastAsia="Times New Roman" w:cs="Times New Roman"/>
          <w:sz w:val="18"/>
          <w:szCs w:val="22"/>
          <w:lang w:val="de-DE" w:eastAsia="en-US"/>
        </w:rPr>
        <w:t>and</w:t>
      </w:r>
      <w:proofErr w:type="spellEnd"/>
      <w:r w:rsidRPr="00266CCD">
        <w:rPr>
          <w:rFonts w:eastAsia="Times New Roman" w:cs="Times New Roman"/>
          <w:sz w:val="18"/>
          <w:szCs w:val="22"/>
          <w:lang w:val="de-DE" w:eastAsia="en-US"/>
        </w:rPr>
        <w:t xml:space="preserve"> M. Stang. </w:t>
      </w:r>
      <w:r w:rsidRPr="00266CCD">
        <w:rPr>
          <w:rFonts w:eastAsia="Times New Roman" w:cs="Times New Roman"/>
          <w:sz w:val="18"/>
          <w:szCs w:val="22"/>
          <w:lang w:val="en-US" w:eastAsia="en-US"/>
        </w:rPr>
        <w:t>2013. Specialization on traits as basis for the niche-breadth of flower visitors and as structuring mechanism of ecological networks. Functional Ecology 27:329–341.</w:t>
      </w:r>
    </w:p>
    <w:p w14:paraId="5EF326FC" w14:textId="77777777" w:rsidR="00CA77DF" w:rsidRPr="00266CCD" w:rsidRDefault="00CA77DF" w:rsidP="00266CCD">
      <w:pPr>
        <w:spacing w:after="120"/>
        <w:ind w:left="737" w:hanging="737"/>
        <w:rPr>
          <w:rFonts w:eastAsia="Times New Roman" w:cs="Times New Roman"/>
          <w:sz w:val="18"/>
          <w:szCs w:val="22"/>
          <w:lang w:val="en-US" w:eastAsia="en-US"/>
        </w:rPr>
      </w:pPr>
      <w:r w:rsidRPr="00E17AFA">
        <w:rPr>
          <w:rFonts w:eastAsia="Times New Roman" w:cs="Times New Roman"/>
          <w:sz w:val="18"/>
          <w:szCs w:val="22"/>
          <w:lang w:val="en-US" w:eastAsia="en-US"/>
        </w:rPr>
        <w:t xml:space="preserve">Kunstler, G., D. Falster, D. A. </w:t>
      </w:r>
      <w:proofErr w:type="spellStart"/>
      <w:r w:rsidRPr="00E17AFA">
        <w:rPr>
          <w:rFonts w:eastAsia="Times New Roman" w:cs="Times New Roman"/>
          <w:sz w:val="18"/>
          <w:szCs w:val="22"/>
          <w:lang w:val="en-US" w:eastAsia="en-US"/>
        </w:rPr>
        <w:t>Coomes</w:t>
      </w:r>
      <w:proofErr w:type="spellEnd"/>
      <w:r w:rsidRPr="00E17AFA">
        <w:rPr>
          <w:rFonts w:eastAsia="Times New Roman" w:cs="Times New Roman"/>
          <w:sz w:val="18"/>
          <w:szCs w:val="22"/>
          <w:lang w:val="en-US" w:eastAsia="en-US"/>
        </w:rPr>
        <w:t xml:space="preserve">, F. Hui, R. M. </w:t>
      </w:r>
      <w:proofErr w:type="spellStart"/>
      <w:r w:rsidRPr="00E17AFA">
        <w:rPr>
          <w:rFonts w:eastAsia="Times New Roman" w:cs="Times New Roman"/>
          <w:sz w:val="18"/>
          <w:szCs w:val="22"/>
          <w:lang w:val="en-US" w:eastAsia="en-US"/>
        </w:rPr>
        <w:t>Kooyman</w:t>
      </w:r>
      <w:proofErr w:type="spellEnd"/>
      <w:r w:rsidRPr="00E17AFA">
        <w:rPr>
          <w:rFonts w:eastAsia="Times New Roman" w:cs="Times New Roman"/>
          <w:sz w:val="18"/>
          <w:szCs w:val="22"/>
          <w:lang w:val="en-US" w:eastAsia="en-US"/>
        </w:rPr>
        <w:t xml:space="preserve">, D. C. Laughlin, L. </w:t>
      </w:r>
      <w:proofErr w:type="spellStart"/>
      <w:r w:rsidRPr="00E17AFA">
        <w:rPr>
          <w:rFonts w:eastAsia="Times New Roman" w:cs="Times New Roman"/>
          <w:sz w:val="18"/>
          <w:szCs w:val="22"/>
          <w:lang w:val="en-US" w:eastAsia="en-US"/>
        </w:rPr>
        <w:t>Poorter</w:t>
      </w:r>
      <w:proofErr w:type="spellEnd"/>
      <w:r w:rsidRPr="00E17AFA">
        <w:rPr>
          <w:rFonts w:eastAsia="Times New Roman" w:cs="Times New Roman"/>
          <w:sz w:val="18"/>
          <w:szCs w:val="22"/>
          <w:lang w:val="en-US" w:eastAsia="en-US"/>
        </w:rPr>
        <w:t xml:space="preserve">, M. </w:t>
      </w:r>
      <w:proofErr w:type="spellStart"/>
      <w:r w:rsidRPr="00E17AFA">
        <w:rPr>
          <w:rFonts w:eastAsia="Times New Roman" w:cs="Times New Roman"/>
          <w:sz w:val="18"/>
          <w:szCs w:val="22"/>
          <w:lang w:val="en-US" w:eastAsia="en-US"/>
        </w:rPr>
        <w:t>Vanderwel</w:t>
      </w:r>
      <w:proofErr w:type="spellEnd"/>
      <w:r w:rsidRPr="00E17AFA">
        <w:rPr>
          <w:rFonts w:eastAsia="Times New Roman" w:cs="Times New Roman"/>
          <w:sz w:val="18"/>
          <w:szCs w:val="22"/>
          <w:lang w:val="en-US" w:eastAsia="en-US"/>
        </w:rPr>
        <w:t xml:space="preserve">, G. </w:t>
      </w:r>
      <w:proofErr w:type="spellStart"/>
      <w:r w:rsidRPr="00E17AFA">
        <w:rPr>
          <w:rFonts w:eastAsia="Times New Roman" w:cs="Times New Roman"/>
          <w:sz w:val="18"/>
          <w:szCs w:val="22"/>
          <w:lang w:val="en-US" w:eastAsia="en-US"/>
        </w:rPr>
        <w:t>Vieilledent</w:t>
      </w:r>
      <w:proofErr w:type="spellEnd"/>
      <w:r w:rsidRPr="00E17AFA">
        <w:rPr>
          <w:rFonts w:eastAsia="Times New Roman" w:cs="Times New Roman"/>
          <w:sz w:val="18"/>
          <w:szCs w:val="22"/>
          <w:lang w:val="en-US" w:eastAsia="en-US"/>
        </w:rPr>
        <w:t xml:space="preserve">, S. J. Wright, et al.. </w:t>
      </w:r>
      <w:r w:rsidRPr="00CA77DF">
        <w:rPr>
          <w:rFonts w:eastAsia="Times New Roman" w:cs="Times New Roman"/>
          <w:sz w:val="18"/>
          <w:szCs w:val="22"/>
          <w:lang w:val="en-US" w:eastAsia="en-US"/>
        </w:rPr>
        <w:t>2016. Plant functional traits have globally consistent effects on competition. Nature 529:204–207.</w:t>
      </w:r>
    </w:p>
    <w:p w14:paraId="312B7773"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and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 2012. How fundamental plant functional trait relationships scale-up to trade-offs and synergies in ecosystem services. Journal of Ecology 100:128–140.</w:t>
      </w:r>
    </w:p>
    <w:p w14:paraId="6B9251D0"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 xml:space="preserve">, P. </w:t>
      </w:r>
      <w:proofErr w:type="spellStart"/>
      <w:r w:rsidRPr="00266CCD">
        <w:rPr>
          <w:rFonts w:eastAsia="Times New Roman" w:cs="Times New Roman"/>
          <w:sz w:val="18"/>
          <w:szCs w:val="22"/>
          <w:lang w:val="en-US" w:eastAsia="en-US"/>
        </w:rPr>
        <w:t>Lamarque</w:t>
      </w:r>
      <w:proofErr w:type="spellEnd"/>
      <w:r w:rsidRPr="00266CCD">
        <w:rPr>
          <w:rFonts w:eastAsia="Times New Roman" w:cs="Times New Roman"/>
          <w:sz w:val="18"/>
          <w:szCs w:val="22"/>
          <w:lang w:val="en-US" w:eastAsia="en-US"/>
        </w:rPr>
        <w:t xml:space="preserve">, M.-P. Colace, D. Garden, J. </w:t>
      </w:r>
      <w:proofErr w:type="spellStart"/>
      <w:r w:rsidRPr="00266CCD">
        <w:rPr>
          <w:rFonts w:eastAsia="Times New Roman" w:cs="Times New Roman"/>
          <w:sz w:val="18"/>
          <w:szCs w:val="22"/>
          <w:lang w:val="en-US" w:eastAsia="en-US"/>
        </w:rPr>
        <w:t>Girel</w:t>
      </w:r>
      <w:proofErr w:type="spellEnd"/>
      <w:r w:rsidRPr="00266CCD">
        <w:rPr>
          <w:rFonts w:eastAsia="Times New Roman" w:cs="Times New Roman"/>
          <w:sz w:val="18"/>
          <w:szCs w:val="22"/>
          <w:lang w:val="en-US" w:eastAsia="en-US"/>
        </w:rPr>
        <w:t>, G. Pellet, et al. 2011. Using plant functional traits to understand the landscape distribution of multiple ecosystem services. Journal of Ecology 99:135–147.</w:t>
      </w:r>
    </w:p>
    <w:p w14:paraId="67598D00" w14:textId="77777777" w:rsidR="00266CCD" w:rsidRP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Mattson, W. J. 1980. Herbivory in Relation to Plant Nitrogen Content. Annual Review of Ecology and Systematics 11:119–161.</w:t>
      </w:r>
    </w:p>
    <w:p w14:paraId="71831D54"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Petchey</w:t>
      </w:r>
      <w:proofErr w:type="spellEnd"/>
      <w:r w:rsidRPr="00266CCD">
        <w:rPr>
          <w:rFonts w:eastAsia="Times New Roman" w:cs="Times New Roman"/>
          <w:sz w:val="18"/>
          <w:szCs w:val="22"/>
          <w:lang w:val="en-US" w:eastAsia="en-US"/>
        </w:rPr>
        <w:t>, O. L., and K. J. Gaston. 2006. Functional diversity: Back to basics and looking forward. Ecology Letters 9:741–758.</w:t>
      </w:r>
    </w:p>
    <w:p w14:paraId="4E0901AC" w14:textId="77777777" w:rsidR="00266CCD" w:rsidRP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Reich, P. B. 2014. The world-wide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plant economics spectrum: A traits manifesto. Journal of Ecology 102:275–301.</w:t>
      </w:r>
    </w:p>
    <w:p w14:paraId="4A91FB86"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Salguero</w:t>
      </w:r>
      <w:proofErr w:type="spellEnd"/>
      <w:r w:rsidRPr="00266CCD">
        <w:rPr>
          <w:rFonts w:eastAsia="Times New Roman" w:cs="Times New Roman"/>
          <w:sz w:val="18"/>
          <w:szCs w:val="22"/>
          <w:lang w:val="en-US" w:eastAsia="en-US"/>
        </w:rPr>
        <w:t xml:space="preserve">-Gómez, R., O. R. Jones, E. </w:t>
      </w:r>
      <w:proofErr w:type="spellStart"/>
      <w:r w:rsidRPr="00266CCD">
        <w:rPr>
          <w:rFonts w:eastAsia="Times New Roman" w:cs="Times New Roman"/>
          <w:sz w:val="18"/>
          <w:szCs w:val="22"/>
          <w:lang w:val="en-US" w:eastAsia="en-US"/>
        </w:rPr>
        <w:t>Jongejans</w:t>
      </w:r>
      <w:proofErr w:type="spellEnd"/>
      <w:r w:rsidRPr="00266CCD">
        <w:rPr>
          <w:rFonts w:eastAsia="Times New Roman" w:cs="Times New Roman"/>
          <w:sz w:val="18"/>
          <w:szCs w:val="22"/>
          <w:lang w:val="en-US" w:eastAsia="en-US"/>
        </w:rPr>
        <w:t xml:space="preserve">, S. P. Blomberg, D. J. Hodgson, C. </w:t>
      </w:r>
      <w:proofErr w:type="spellStart"/>
      <w:r w:rsidRPr="00266CCD">
        <w:rPr>
          <w:rFonts w:eastAsia="Times New Roman" w:cs="Times New Roman"/>
          <w:sz w:val="18"/>
          <w:szCs w:val="22"/>
          <w:lang w:val="en-US" w:eastAsia="en-US"/>
        </w:rPr>
        <w:t>Mbeau</w:t>
      </w:r>
      <w:proofErr w:type="spellEnd"/>
      <w:r w:rsidRPr="00266CCD">
        <w:rPr>
          <w:rFonts w:eastAsia="Times New Roman" w:cs="Times New Roman"/>
          <w:sz w:val="18"/>
          <w:szCs w:val="22"/>
          <w:lang w:val="en-US" w:eastAsia="en-US"/>
        </w:rPr>
        <w:t xml:space="preserve">-Ache, P. A. </w:t>
      </w:r>
      <w:proofErr w:type="spellStart"/>
      <w:r w:rsidRPr="00266CCD">
        <w:rPr>
          <w:rFonts w:eastAsia="Times New Roman" w:cs="Times New Roman"/>
          <w:sz w:val="18"/>
          <w:szCs w:val="22"/>
          <w:lang w:val="en-US" w:eastAsia="en-US"/>
        </w:rPr>
        <w:t>Zuidema</w:t>
      </w:r>
      <w:proofErr w:type="spellEnd"/>
      <w:r w:rsidRPr="00266CCD">
        <w:rPr>
          <w:rFonts w:eastAsia="Times New Roman" w:cs="Times New Roman"/>
          <w:sz w:val="18"/>
          <w:szCs w:val="22"/>
          <w:lang w:val="en-US" w:eastAsia="en-US"/>
        </w:rPr>
        <w:t xml:space="preserve">, et al. 2016.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xml:space="preserve"> continuum and reproductive strategies structure plant life-history variation worldwide. Proceedings of the National Academy of Sciences 113:230–235.</w:t>
      </w:r>
    </w:p>
    <w:p w14:paraId="5D6B2DED" w14:textId="77777777" w:rsidR="00B83D44" w:rsidRDefault="00B83D44" w:rsidP="00266CCD">
      <w:pPr>
        <w:spacing w:after="120"/>
        <w:ind w:left="737" w:hanging="737"/>
        <w:rPr>
          <w:rFonts w:eastAsia="Times New Roman" w:cs="Times New Roman"/>
          <w:sz w:val="18"/>
          <w:szCs w:val="22"/>
          <w:lang w:val="de-DE" w:eastAsia="en-US"/>
        </w:rPr>
      </w:pPr>
      <w:r w:rsidRPr="00E17AFA">
        <w:rPr>
          <w:rFonts w:eastAsia="Times New Roman" w:cs="Times New Roman"/>
          <w:sz w:val="18"/>
          <w:szCs w:val="22"/>
          <w:lang w:val="en-US" w:eastAsia="en-US"/>
        </w:rPr>
        <w:t xml:space="preserve">Simons, N. K., M. M. </w:t>
      </w:r>
      <w:proofErr w:type="spellStart"/>
      <w:r w:rsidRPr="00E17AFA">
        <w:rPr>
          <w:rFonts w:eastAsia="Times New Roman" w:cs="Times New Roman"/>
          <w:sz w:val="18"/>
          <w:szCs w:val="22"/>
          <w:lang w:val="en-US" w:eastAsia="en-US"/>
        </w:rPr>
        <w:t>Gossner</w:t>
      </w:r>
      <w:proofErr w:type="spellEnd"/>
      <w:r w:rsidRPr="00E17AFA">
        <w:rPr>
          <w:rFonts w:eastAsia="Times New Roman" w:cs="Times New Roman"/>
          <w:sz w:val="18"/>
          <w:szCs w:val="22"/>
          <w:lang w:val="en-US" w:eastAsia="en-US"/>
        </w:rPr>
        <w:t xml:space="preserve">, T. M. </w:t>
      </w:r>
      <w:proofErr w:type="spellStart"/>
      <w:r w:rsidRPr="00E17AFA">
        <w:rPr>
          <w:rFonts w:eastAsia="Times New Roman" w:cs="Times New Roman"/>
          <w:sz w:val="18"/>
          <w:szCs w:val="22"/>
          <w:lang w:val="en-US" w:eastAsia="en-US"/>
        </w:rPr>
        <w:t>Lewinsohn</w:t>
      </w:r>
      <w:proofErr w:type="spellEnd"/>
      <w:r w:rsidRPr="00E17AFA">
        <w:rPr>
          <w:rFonts w:eastAsia="Times New Roman" w:cs="Times New Roman"/>
          <w:sz w:val="18"/>
          <w:szCs w:val="22"/>
          <w:lang w:val="en-US" w:eastAsia="en-US"/>
        </w:rPr>
        <w:t xml:space="preserve">, S. </w:t>
      </w:r>
      <w:proofErr w:type="spellStart"/>
      <w:r w:rsidRPr="00E17AFA">
        <w:rPr>
          <w:rFonts w:eastAsia="Times New Roman" w:cs="Times New Roman"/>
          <w:sz w:val="18"/>
          <w:szCs w:val="22"/>
          <w:lang w:val="en-US" w:eastAsia="en-US"/>
        </w:rPr>
        <w:t>Boch</w:t>
      </w:r>
      <w:proofErr w:type="spellEnd"/>
      <w:r w:rsidRPr="00E17AFA">
        <w:rPr>
          <w:rFonts w:eastAsia="Times New Roman" w:cs="Times New Roman"/>
          <w:sz w:val="18"/>
          <w:szCs w:val="22"/>
          <w:lang w:val="en-US" w:eastAsia="en-US"/>
        </w:rPr>
        <w:t xml:space="preserve">, M. Lange, J. Müller, E. </w:t>
      </w:r>
      <w:proofErr w:type="spellStart"/>
      <w:r w:rsidRPr="00E17AFA">
        <w:rPr>
          <w:rFonts w:eastAsia="Times New Roman" w:cs="Times New Roman"/>
          <w:sz w:val="18"/>
          <w:szCs w:val="22"/>
          <w:lang w:val="en-US" w:eastAsia="en-US"/>
        </w:rPr>
        <w:t>Pašalić</w:t>
      </w:r>
      <w:proofErr w:type="spellEnd"/>
      <w:r w:rsidRPr="00E17AFA">
        <w:rPr>
          <w:rFonts w:eastAsia="Times New Roman" w:cs="Times New Roman"/>
          <w:sz w:val="18"/>
          <w:szCs w:val="22"/>
          <w:lang w:val="en-US" w:eastAsia="en-US"/>
        </w:rPr>
        <w:t xml:space="preserve">, S. A. </w:t>
      </w:r>
      <w:proofErr w:type="spellStart"/>
      <w:r w:rsidRPr="00E17AFA">
        <w:rPr>
          <w:rFonts w:eastAsia="Times New Roman" w:cs="Times New Roman"/>
          <w:sz w:val="18"/>
          <w:szCs w:val="22"/>
          <w:lang w:val="en-US" w:eastAsia="en-US"/>
        </w:rPr>
        <w:t>Socher</w:t>
      </w:r>
      <w:proofErr w:type="spellEnd"/>
      <w:r w:rsidRPr="00E17AFA">
        <w:rPr>
          <w:rFonts w:eastAsia="Times New Roman" w:cs="Times New Roman"/>
          <w:sz w:val="18"/>
          <w:szCs w:val="22"/>
          <w:lang w:val="en-US" w:eastAsia="en-US"/>
        </w:rPr>
        <w:t xml:space="preserve">, M. </w:t>
      </w:r>
      <w:proofErr w:type="spellStart"/>
      <w:r w:rsidRPr="00E17AFA">
        <w:rPr>
          <w:rFonts w:eastAsia="Times New Roman" w:cs="Times New Roman"/>
          <w:sz w:val="18"/>
          <w:szCs w:val="22"/>
          <w:lang w:val="en-US" w:eastAsia="en-US"/>
        </w:rPr>
        <w:t>Türke</w:t>
      </w:r>
      <w:proofErr w:type="spellEnd"/>
      <w:r w:rsidRPr="00E17AFA">
        <w:rPr>
          <w:rFonts w:eastAsia="Times New Roman" w:cs="Times New Roman"/>
          <w:sz w:val="18"/>
          <w:szCs w:val="22"/>
          <w:lang w:val="en-US" w:eastAsia="en-US"/>
        </w:rPr>
        <w:t xml:space="preserve">, M. Fischer, and W. W. </w:t>
      </w:r>
      <w:proofErr w:type="spellStart"/>
      <w:r w:rsidRPr="00E17AFA">
        <w:rPr>
          <w:rFonts w:eastAsia="Times New Roman" w:cs="Times New Roman"/>
          <w:sz w:val="18"/>
          <w:szCs w:val="22"/>
          <w:lang w:val="en-US" w:eastAsia="en-US"/>
        </w:rPr>
        <w:t>Weisser</w:t>
      </w:r>
      <w:proofErr w:type="spellEnd"/>
      <w:r w:rsidRPr="00E17AFA">
        <w:rPr>
          <w:rFonts w:eastAsia="Times New Roman" w:cs="Times New Roman"/>
          <w:sz w:val="18"/>
          <w:szCs w:val="22"/>
          <w:lang w:val="en-US" w:eastAsia="en-US"/>
        </w:rPr>
        <w:t xml:space="preserve">. </w:t>
      </w:r>
      <w:r w:rsidRPr="00B83D44">
        <w:rPr>
          <w:rFonts w:eastAsia="Times New Roman" w:cs="Times New Roman"/>
          <w:sz w:val="18"/>
          <w:szCs w:val="22"/>
          <w:lang w:val="en-US" w:eastAsia="en-US"/>
        </w:rPr>
        <w:t xml:space="preserve">2014. Resource-Mediated Indirect Effects of Grassland Management on Arthropod Diversity. </w:t>
      </w:r>
      <w:r w:rsidRPr="00B83D44">
        <w:rPr>
          <w:rFonts w:eastAsia="Times New Roman" w:cs="Times New Roman"/>
          <w:sz w:val="18"/>
          <w:szCs w:val="22"/>
          <w:lang w:val="de-DE" w:eastAsia="en-US"/>
        </w:rPr>
        <w:t xml:space="preserve">PLOS ONE 9:e107033. </w:t>
      </w:r>
    </w:p>
    <w:p w14:paraId="73CDCCAA" w14:textId="77777777" w:rsidR="00B83D44" w:rsidRDefault="00B83D44" w:rsidP="00266CCD">
      <w:pPr>
        <w:spacing w:after="120"/>
        <w:ind w:left="737" w:hanging="737"/>
        <w:rPr>
          <w:rFonts w:eastAsia="Times New Roman" w:cs="Times New Roman"/>
          <w:sz w:val="18"/>
          <w:szCs w:val="22"/>
          <w:lang w:val="en-US" w:eastAsia="en-US"/>
        </w:rPr>
      </w:pPr>
      <w:r w:rsidRPr="00B83D44">
        <w:rPr>
          <w:rFonts w:eastAsia="Times New Roman" w:cs="Times New Roman"/>
          <w:sz w:val="18"/>
          <w:szCs w:val="22"/>
          <w:lang w:val="de-DE" w:eastAsia="en-US"/>
        </w:rPr>
        <w:t xml:space="preserve">Simons, N. K., M. M. </w:t>
      </w:r>
      <w:proofErr w:type="spellStart"/>
      <w:r w:rsidRPr="00B83D44">
        <w:rPr>
          <w:rFonts w:eastAsia="Times New Roman" w:cs="Times New Roman"/>
          <w:sz w:val="18"/>
          <w:szCs w:val="22"/>
          <w:lang w:val="de-DE" w:eastAsia="en-US"/>
        </w:rPr>
        <w:t>Gossner</w:t>
      </w:r>
      <w:proofErr w:type="spellEnd"/>
      <w:r w:rsidRPr="00B83D44">
        <w:rPr>
          <w:rFonts w:eastAsia="Times New Roman" w:cs="Times New Roman"/>
          <w:sz w:val="18"/>
          <w:szCs w:val="22"/>
          <w:lang w:val="de-DE" w:eastAsia="en-US"/>
        </w:rPr>
        <w:t xml:space="preserve">, T. M. </w:t>
      </w:r>
      <w:proofErr w:type="spellStart"/>
      <w:r w:rsidRPr="00B83D44">
        <w:rPr>
          <w:rFonts w:eastAsia="Times New Roman" w:cs="Times New Roman"/>
          <w:sz w:val="18"/>
          <w:szCs w:val="22"/>
          <w:lang w:val="de-DE" w:eastAsia="en-US"/>
        </w:rPr>
        <w:t>Lewinsohn</w:t>
      </w:r>
      <w:proofErr w:type="spellEnd"/>
      <w:r w:rsidRPr="00B83D44">
        <w:rPr>
          <w:rFonts w:eastAsia="Times New Roman" w:cs="Times New Roman"/>
          <w:sz w:val="18"/>
          <w:szCs w:val="22"/>
          <w:lang w:val="de-DE" w:eastAsia="en-US"/>
        </w:rPr>
        <w:t xml:space="preserve">, M. Lange, M. Türke, </w:t>
      </w:r>
      <w:proofErr w:type="spellStart"/>
      <w:r w:rsidRPr="00B83D44">
        <w:rPr>
          <w:rFonts w:eastAsia="Times New Roman" w:cs="Times New Roman"/>
          <w:sz w:val="18"/>
          <w:szCs w:val="22"/>
          <w:lang w:val="de-DE" w:eastAsia="en-US"/>
        </w:rPr>
        <w:t>and</w:t>
      </w:r>
      <w:proofErr w:type="spellEnd"/>
      <w:r w:rsidRPr="00B83D44">
        <w:rPr>
          <w:rFonts w:eastAsia="Times New Roman" w:cs="Times New Roman"/>
          <w:sz w:val="18"/>
          <w:szCs w:val="22"/>
          <w:lang w:val="de-DE" w:eastAsia="en-US"/>
        </w:rPr>
        <w:t xml:space="preserve"> W. W. </w:t>
      </w:r>
      <w:proofErr w:type="spellStart"/>
      <w:r w:rsidRPr="00B83D44">
        <w:rPr>
          <w:rFonts w:eastAsia="Times New Roman" w:cs="Times New Roman"/>
          <w:sz w:val="18"/>
          <w:szCs w:val="22"/>
          <w:lang w:val="de-DE" w:eastAsia="en-US"/>
        </w:rPr>
        <w:t>Weisser</w:t>
      </w:r>
      <w:proofErr w:type="spellEnd"/>
      <w:r w:rsidRPr="00B83D44">
        <w:rPr>
          <w:rFonts w:eastAsia="Times New Roman" w:cs="Times New Roman"/>
          <w:sz w:val="18"/>
          <w:szCs w:val="22"/>
          <w:lang w:val="de-DE" w:eastAsia="en-US"/>
        </w:rPr>
        <w:t xml:space="preserve">. </w:t>
      </w:r>
      <w:r w:rsidRPr="00B83D44">
        <w:rPr>
          <w:rFonts w:eastAsia="Times New Roman" w:cs="Times New Roman"/>
          <w:sz w:val="18"/>
          <w:szCs w:val="22"/>
          <w:lang w:val="en-US" w:eastAsia="en-US"/>
        </w:rPr>
        <w:t>2015</w:t>
      </w:r>
      <w:r>
        <w:rPr>
          <w:rFonts w:eastAsia="Times New Roman" w:cs="Times New Roman"/>
          <w:sz w:val="18"/>
          <w:szCs w:val="22"/>
          <w:lang w:val="en-US" w:eastAsia="en-US"/>
        </w:rPr>
        <w:t>a</w:t>
      </w:r>
      <w:r w:rsidRPr="00B83D44">
        <w:rPr>
          <w:rFonts w:eastAsia="Times New Roman" w:cs="Times New Roman"/>
          <w:sz w:val="18"/>
          <w:szCs w:val="22"/>
          <w:lang w:val="en-US" w:eastAsia="en-US"/>
        </w:rPr>
        <w:t xml:space="preserve">. Effects of land-use intensity on arthropod species abundance distributions in grasslands. Journal of Animal Ecology 84:143–154. </w:t>
      </w:r>
    </w:p>
    <w:p w14:paraId="3931815B" w14:textId="77777777" w:rsidR="00266CCD" w:rsidRPr="00266CCD" w:rsidRDefault="00266CCD" w:rsidP="00266CCD">
      <w:pPr>
        <w:spacing w:after="120"/>
        <w:ind w:left="737" w:hanging="737"/>
        <w:rPr>
          <w:rFonts w:eastAsia="Times New Roman" w:cs="Times New Roman"/>
          <w:sz w:val="18"/>
          <w:szCs w:val="22"/>
          <w:lang w:val="en-US" w:eastAsia="en-US"/>
        </w:rPr>
      </w:pPr>
      <w:r w:rsidRPr="00E17AFA">
        <w:rPr>
          <w:rFonts w:eastAsia="Times New Roman" w:cs="Times New Roman"/>
          <w:sz w:val="18"/>
          <w:szCs w:val="22"/>
          <w:lang w:val="en-US" w:eastAsia="en-US"/>
        </w:rPr>
        <w:t xml:space="preserve">Simons, N.K., </w:t>
      </w:r>
      <w:r w:rsidR="00B83D44" w:rsidRPr="00E17AFA">
        <w:rPr>
          <w:rFonts w:eastAsia="Times New Roman" w:cs="Times New Roman"/>
          <w:sz w:val="18"/>
          <w:szCs w:val="22"/>
          <w:lang w:val="en-US" w:eastAsia="en-US"/>
        </w:rPr>
        <w:t xml:space="preserve">W.W. </w:t>
      </w:r>
      <w:proofErr w:type="spellStart"/>
      <w:r w:rsidRPr="00E17AFA">
        <w:rPr>
          <w:rFonts w:eastAsia="Times New Roman" w:cs="Times New Roman"/>
          <w:sz w:val="18"/>
          <w:szCs w:val="22"/>
          <w:lang w:val="en-US" w:eastAsia="en-US"/>
        </w:rPr>
        <w:t>Weisser</w:t>
      </w:r>
      <w:proofErr w:type="spellEnd"/>
      <w:r w:rsidRPr="00E17AFA">
        <w:rPr>
          <w:rFonts w:eastAsia="Times New Roman" w:cs="Times New Roman"/>
          <w:sz w:val="18"/>
          <w:szCs w:val="22"/>
          <w:lang w:val="en-US" w:eastAsia="en-US"/>
        </w:rPr>
        <w:t xml:space="preserve">, </w:t>
      </w:r>
      <w:r w:rsidR="00B83D44" w:rsidRPr="00E17AFA">
        <w:rPr>
          <w:rFonts w:eastAsia="Times New Roman" w:cs="Times New Roman"/>
          <w:sz w:val="18"/>
          <w:szCs w:val="22"/>
          <w:lang w:val="en-US" w:eastAsia="en-US"/>
        </w:rPr>
        <w:t xml:space="preserve">M.M. </w:t>
      </w:r>
      <w:proofErr w:type="spellStart"/>
      <w:r w:rsidR="00B83D44" w:rsidRPr="00E17AFA">
        <w:rPr>
          <w:rFonts w:eastAsia="Times New Roman" w:cs="Times New Roman"/>
          <w:sz w:val="18"/>
          <w:szCs w:val="22"/>
          <w:lang w:val="en-US" w:eastAsia="en-US"/>
        </w:rPr>
        <w:t>Gossner</w:t>
      </w:r>
      <w:proofErr w:type="spellEnd"/>
      <w:r w:rsidR="00B83D44" w:rsidRPr="00E17AFA">
        <w:rPr>
          <w:rFonts w:eastAsia="Times New Roman" w:cs="Times New Roman"/>
          <w:sz w:val="18"/>
          <w:szCs w:val="22"/>
          <w:lang w:val="en-US" w:eastAsia="en-US"/>
        </w:rPr>
        <w:t>.</w:t>
      </w:r>
      <w:r w:rsidRPr="00E17AFA">
        <w:rPr>
          <w:rFonts w:eastAsia="Times New Roman" w:cs="Times New Roman"/>
          <w:sz w:val="18"/>
          <w:szCs w:val="22"/>
          <w:lang w:val="en-US" w:eastAsia="en-US"/>
        </w:rPr>
        <w:t xml:space="preserve">  2015</w:t>
      </w:r>
      <w:r w:rsidRPr="00E17AFA">
        <w:rPr>
          <w:rFonts w:eastAsia="Times New Roman" w:cs="Times New Roman"/>
          <w:i/>
          <w:sz w:val="18"/>
          <w:szCs w:val="22"/>
          <w:lang w:val="en-US" w:eastAsia="en-US"/>
        </w:rPr>
        <w:t>b</w:t>
      </w:r>
      <w:r w:rsidRPr="00E17AFA">
        <w:rPr>
          <w:rFonts w:eastAsia="Times New Roman" w:cs="Times New Roman"/>
          <w:sz w:val="18"/>
          <w:szCs w:val="22"/>
          <w:lang w:val="en-US" w:eastAsia="en-US"/>
        </w:rPr>
        <w:t xml:space="preserve">. </w:t>
      </w:r>
      <w:r w:rsidRPr="00266CCD">
        <w:rPr>
          <w:rFonts w:eastAsia="Times New Roman" w:cs="Times New Roman"/>
          <w:sz w:val="18"/>
          <w:szCs w:val="22"/>
          <w:lang w:val="en-US" w:eastAsia="en-US"/>
        </w:rPr>
        <w:t>Multi-taxa approach shows consistent shifts in arthropod functional traits along grassland land-use intensity gradient. Ecology (in press)</w:t>
      </w:r>
    </w:p>
    <w:p w14:paraId="3B3C539B" w14:textId="77777777"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Wardle, D. A. 2002. Communities and Ecosystems: Linking the aboveground and belowground components. Monographs in population biology. Princeton University Press.</w:t>
      </w:r>
    </w:p>
    <w:p w14:paraId="14602918" w14:textId="77777777" w:rsidR="00B83D44" w:rsidRDefault="00B83D44" w:rsidP="00266CCD">
      <w:pPr>
        <w:spacing w:after="120"/>
        <w:ind w:left="737" w:hanging="737"/>
        <w:rPr>
          <w:rFonts w:eastAsia="Times New Roman" w:cs="Times New Roman"/>
          <w:sz w:val="18"/>
          <w:szCs w:val="22"/>
          <w:lang w:val="en-US" w:eastAsia="en-US"/>
        </w:rPr>
      </w:pPr>
      <w:r w:rsidRPr="00E17AFA">
        <w:rPr>
          <w:rFonts w:eastAsia="Times New Roman" w:cs="Times New Roman"/>
          <w:sz w:val="18"/>
          <w:szCs w:val="22"/>
          <w:lang w:val="en-US" w:eastAsia="en-US"/>
        </w:rPr>
        <w:t xml:space="preserve">Weiner, C. N., M. Werner, K. E. </w:t>
      </w:r>
      <w:proofErr w:type="spellStart"/>
      <w:r w:rsidRPr="00E17AFA">
        <w:rPr>
          <w:rFonts w:eastAsia="Times New Roman" w:cs="Times New Roman"/>
          <w:sz w:val="18"/>
          <w:szCs w:val="22"/>
          <w:lang w:val="en-US" w:eastAsia="en-US"/>
        </w:rPr>
        <w:t>Linsenmair</w:t>
      </w:r>
      <w:proofErr w:type="spellEnd"/>
      <w:r w:rsidRPr="00E17AFA">
        <w:rPr>
          <w:rFonts w:eastAsia="Times New Roman" w:cs="Times New Roman"/>
          <w:sz w:val="18"/>
          <w:szCs w:val="22"/>
          <w:lang w:val="en-US" w:eastAsia="en-US"/>
        </w:rPr>
        <w:t xml:space="preserve">, and N. </w:t>
      </w:r>
      <w:proofErr w:type="spellStart"/>
      <w:r w:rsidRPr="00E17AFA">
        <w:rPr>
          <w:rFonts w:eastAsia="Times New Roman" w:cs="Times New Roman"/>
          <w:sz w:val="18"/>
          <w:szCs w:val="22"/>
          <w:lang w:val="en-US" w:eastAsia="en-US"/>
        </w:rPr>
        <w:t>Blüthgen</w:t>
      </w:r>
      <w:proofErr w:type="spellEnd"/>
      <w:r w:rsidRPr="00E17AFA">
        <w:rPr>
          <w:rFonts w:eastAsia="Times New Roman" w:cs="Times New Roman"/>
          <w:sz w:val="18"/>
          <w:szCs w:val="22"/>
          <w:lang w:val="en-US" w:eastAsia="en-US"/>
        </w:rPr>
        <w:t xml:space="preserve">. </w:t>
      </w:r>
      <w:r w:rsidRPr="00B83D44">
        <w:rPr>
          <w:rFonts w:eastAsia="Times New Roman" w:cs="Times New Roman"/>
          <w:sz w:val="18"/>
          <w:szCs w:val="22"/>
          <w:lang w:val="en-US" w:eastAsia="en-US"/>
        </w:rPr>
        <w:t xml:space="preserve">2011. Land use intensity in grasslands: Changes in biodiversity, species composition and </w:t>
      </w:r>
      <w:proofErr w:type="spellStart"/>
      <w:r w:rsidRPr="00B83D44">
        <w:rPr>
          <w:rFonts w:eastAsia="Times New Roman" w:cs="Times New Roman"/>
          <w:sz w:val="18"/>
          <w:szCs w:val="22"/>
          <w:lang w:val="en-US" w:eastAsia="en-US"/>
        </w:rPr>
        <w:t>specialisation</w:t>
      </w:r>
      <w:proofErr w:type="spellEnd"/>
      <w:r w:rsidRPr="00B83D44">
        <w:rPr>
          <w:rFonts w:eastAsia="Times New Roman" w:cs="Times New Roman"/>
          <w:sz w:val="18"/>
          <w:szCs w:val="22"/>
          <w:lang w:val="en-US" w:eastAsia="en-US"/>
        </w:rPr>
        <w:t xml:space="preserve"> in flower visitor networks. Basic and Applied Ecology 12:292–299.</w:t>
      </w:r>
    </w:p>
    <w:p w14:paraId="481531A5" w14:textId="77777777" w:rsidR="00B83D44" w:rsidRPr="00266CCD" w:rsidRDefault="00B83D44" w:rsidP="00266CCD">
      <w:pPr>
        <w:spacing w:after="120"/>
        <w:ind w:left="737" w:hanging="737"/>
        <w:rPr>
          <w:rFonts w:eastAsia="Times New Roman" w:cs="Times New Roman"/>
          <w:sz w:val="18"/>
          <w:szCs w:val="22"/>
          <w:lang w:val="en-US" w:eastAsia="en-US"/>
        </w:rPr>
      </w:pPr>
      <w:r w:rsidRPr="00E17AFA">
        <w:rPr>
          <w:rFonts w:eastAsia="Times New Roman" w:cs="Times New Roman"/>
          <w:sz w:val="18"/>
          <w:szCs w:val="22"/>
          <w:lang w:val="en-US" w:eastAsia="en-US"/>
        </w:rPr>
        <w:t xml:space="preserve">Weiner, C. N., M. Werner, K. E. </w:t>
      </w:r>
      <w:proofErr w:type="spellStart"/>
      <w:r w:rsidRPr="00E17AFA">
        <w:rPr>
          <w:rFonts w:eastAsia="Times New Roman" w:cs="Times New Roman"/>
          <w:sz w:val="18"/>
          <w:szCs w:val="22"/>
          <w:lang w:val="en-US" w:eastAsia="en-US"/>
        </w:rPr>
        <w:t>Linsenmair</w:t>
      </w:r>
      <w:proofErr w:type="spellEnd"/>
      <w:r w:rsidRPr="00E17AFA">
        <w:rPr>
          <w:rFonts w:eastAsia="Times New Roman" w:cs="Times New Roman"/>
          <w:sz w:val="18"/>
          <w:szCs w:val="22"/>
          <w:lang w:val="en-US" w:eastAsia="en-US"/>
        </w:rPr>
        <w:t xml:space="preserve">, and N. </w:t>
      </w:r>
      <w:proofErr w:type="spellStart"/>
      <w:r w:rsidRPr="00E17AFA">
        <w:rPr>
          <w:rFonts w:eastAsia="Times New Roman" w:cs="Times New Roman"/>
          <w:sz w:val="18"/>
          <w:szCs w:val="22"/>
          <w:lang w:val="en-US" w:eastAsia="en-US"/>
        </w:rPr>
        <w:t>Blüthgen</w:t>
      </w:r>
      <w:proofErr w:type="spellEnd"/>
      <w:r w:rsidRPr="00E17AFA">
        <w:rPr>
          <w:rFonts w:eastAsia="Times New Roman" w:cs="Times New Roman"/>
          <w:sz w:val="18"/>
          <w:szCs w:val="22"/>
          <w:lang w:val="en-US" w:eastAsia="en-US"/>
        </w:rPr>
        <w:t xml:space="preserve">. </w:t>
      </w:r>
      <w:r w:rsidRPr="00B83D44">
        <w:rPr>
          <w:rFonts w:eastAsia="Times New Roman" w:cs="Times New Roman"/>
          <w:sz w:val="18"/>
          <w:szCs w:val="22"/>
          <w:lang w:val="en-US" w:eastAsia="en-US"/>
        </w:rPr>
        <w:t>2014. Land-use impacts on plant–pollinator networks: interaction strength and specialization predict pollinator declines. Ecology 95:466–474.</w:t>
      </w:r>
    </w:p>
    <w:p w14:paraId="701E5C0F" w14:textId="77777777" w:rsidR="0040467E" w:rsidRDefault="0040467E" w:rsidP="00266CCD">
      <w:pPr>
        <w:pStyle w:val="Heading1"/>
      </w:pPr>
      <w:r w:rsidRPr="00047827">
        <w:t>Data requirements</w:t>
      </w:r>
    </w:p>
    <w:p w14:paraId="57BE9279" w14:textId="77777777" w:rsidR="00833359" w:rsidRDefault="00833359" w:rsidP="00833359">
      <w:r>
        <w:t>We plan to focus on the grassland plot data of the Biodiversity Exploratories, because trait data are more complete and due to the expertise of the group involved. Future work may extend to forest ecosystems.</w:t>
      </w:r>
    </w:p>
    <w:p w14:paraId="450622DE" w14:textId="77777777" w:rsidR="00833359" w:rsidRPr="00833359" w:rsidRDefault="00D73343" w:rsidP="00266CCD">
      <w:pPr>
        <w:pStyle w:val="Heading2"/>
        <w:rPr>
          <w:lang w:val="en-US" w:eastAsia="de-CH"/>
        </w:rPr>
      </w:pPr>
      <w:r>
        <w:rPr>
          <w:lang w:val="en-US" w:eastAsia="de-CH"/>
        </w:rPr>
        <w:t>S</w:t>
      </w:r>
      <w:r w:rsidR="00833359" w:rsidRPr="00833359">
        <w:rPr>
          <w:lang w:val="en-US" w:eastAsia="de-CH"/>
        </w:rPr>
        <w:t>pecies trait data per trophic guild</w:t>
      </w:r>
    </w:p>
    <w:p w14:paraId="1774829B" w14:textId="77777777" w:rsidR="00833359" w:rsidRDefault="00833359" w:rsidP="00833359">
      <w:pPr>
        <w:rPr>
          <w:rFonts w:eastAsia="Times New Roman" w:cs="Times New Roman"/>
          <w:bCs/>
          <w:lang w:val="en-US" w:eastAsia="de-CH"/>
        </w:rPr>
      </w:pPr>
      <w:r w:rsidRPr="00833359">
        <w:rPr>
          <w:rFonts w:eastAsia="Times New Roman" w:cs="Times New Roman"/>
          <w:bCs/>
          <w:lang w:val="en-US" w:eastAsia="de-CH"/>
        </w:rPr>
        <w:t xml:space="preserve">We require data on species traits for multiple functional groups of the above and below ground ecosystem compartment. At minimum we would like to include plants, herbivores, predators, and soil microbial community. These data have already been compiled by </w:t>
      </w:r>
      <w:proofErr w:type="spellStart"/>
      <w:r w:rsidRPr="00833359">
        <w:rPr>
          <w:rFonts w:eastAsia="Times New Roman" w:cs="Times New Roman"/>
          <w:bCs/>
          <w:lang w:val="en-US" w:eastAsia="de-CH"/>
        </w:rPr>
        <w:t>Gossner</w:t>
      </w:r>
      <w:proofErr w:type="spellEnd"/>
      <w:r w:rsidRPr="00833359">
        <w:rPr>
          <w:rFonts w:eastAsia="Times New Roman" w:cs="Times New Roman"/>
          <w:bCs/>
          <w:lang w:val="en-US" w:eastAsia="de-CH"/>
        </w:rPr>
        <w:t xml:space="preserve"> et al (2015). Further functional groups could easily be included if data are available (e.g. parasitoids, root feeders, </w:t>
      </w:r>
      <w:commentRangeStart w:id="59"/>
      <w:r w:rsidRPr="00833359">
        <w:rPr>
          <w:rFonts w:eastAsia="Times New Roman" w:cs="Times New Roman"/>
          <w:bCs/>
          <w:lang w:val="en-US" w:eastAsia="de-CH"/>
        </w:rPr>
        <w:t>pollinators</w:t>
      </w:r>
      <w:commentRangeEnd w:id="59"/>
      <w:r w:rsidR="00514262">
        <w:rPr>
          <w:rStyle w:val="CommentReference"/>
        </w:rPr>
        <w:commentReference w:id="59"/>
      </w:r>
      <w:r w:rsidRPr="00833359">
        <w:rPr>
          <w:rFonts w:eastAsia="Times New Roman" w:cs="Times New Roman"/>
          <w:bCs/>
          <w:lang w:val="en-US" w:eastAsia="de-CH"/>
        </w:rPr>
        <w:t>).</w:t>
      </w:r>
    </w:p>
    <w:p w14:paraId="6BC3339F" w14:textId="77777777" w:rsidR="00833359" w:rsidRPr="00833359" w:rsidRDefault="00D73343" w:rsidP="00266CCD">
      <w:pPr>
        <w:pStyle w:val="Heading2"/>
        <w:rPr>
          <w:lang w:val="en-US" w:eastAsia="de-CH"/>
        </w:rPr>
      </w:pPr>
      <w:r>
        <w:rPr>
          <w:lang w:val="en-US" w:eastAsia="de-CH"/>
        </w:rPr>
        <w:t>P</w:t>
      </w:r>
      <w:r w:rsidR="00833359" w:rsidRPr="00833359">
        <w:rPr>
          <w:lang w:val="en-US" w:eastAsia="de-CH"/>
        </w:rPr>
        <w:t>lot-level species abundance data (over time)</w:t>
      </w:r>
    </w:p>
    <w:p w14:paraId="3AA04742" w14:textId="77777777" w:rsidR="00833359" w:rsidRDefault="00833359" w:rsidP="00833359">
      <w:pPr>
        <w:rPr>
          <w:rFonts w:eastAsia="Times New Roman" w:cs="Times New Roman"/>
          <w:bCs/>
          <w:lang w:val="en-US" w:eastAsia="de-CH"/>
        </w:rPr>
      </w:pPr>
      <w:r w:rsidRPr="00833359">
        <w:rPr>
          <w:rFonts w:eastAsia="Times New Roman" w:cs="Times New Roman"/>
          <w:bCs/>
          <w:lang w:val="en-US" w:eastAsia="de-CH"/>
        </w:rPr>
        <w:t>The plot-level assessments of species abundances (Simons et al. 2014, 2015a, 2015b) will be used to compile community weighted means, variances and skewness metrics of traits per trophic guild for each plot at each point in time.</w:t>
      </w:r>
    </w:p>
    <w:p w14:paraId="31DA896B" w14:textId="77777777" w:rsidR="00833359" w:rsidRPr="00833359" w:rsidRDefault="00D73343" w:rsidP="00266CCD">
      <w:pPr>
        <w:pStyle w:val="Heading2"/>
        <w:rPr>
          <w:lang w:val="en-US" w:eastAsia="de-CH"/>
        </w:rPr>
      </w:pPr>
      <w:bookmarkStart w:id="60" w:name="plot-level-data-of-land-use-intensity-fa"/>
      <w:bookmarkEnd w:id="60"/>
      <w:r>
        <w:rPr>
          <w:lang w:val="en-US" w:eastAsia="de-CH"/>
        </w:rPr>
        <w:t>P</w:t>
      </w:r>
      <w:r w:rsidR="00833359" w:rsidRPr="00833359">
        <w:rPr>
          <w:lang w:val="en-US" w:eastAsia="de-CH"/>
        </w:rPr>
        <w:t>lot-level data of land-use intensity factors</w:t>
      </w:r>
    </w:p>
    <w:p w14:paraId="27D68A91" w14:textId="77777777" w:rsidR="00474566" w:rsidRDefault="00833359" w:rsidP="0009148C">
      <w:pPr>
        <w:rPr>
          <w:rFonts w:eastAsia="Times New Roman" w:cs="Times New Roman"/>
          <w:b/>
          <w:bCs/>
          <w:lang w:val="en-US" w:eastAsia="de-CH"/>
        </w:rPr>
      </w:pPr>
      <w:r w:rsidRPr="00833359">
        <w:rPr>
          <w:rFonts w:eastAsia="Times New Roman" w:cs="Times New Roman"/>
          <w:bCs/>
          <w:lang w:val="en-US" w:eastAsia="de-CH"/>
        </w:rPr>
        <w:t>The standard plot data of the Biodiversity Exploratories provide information on grazing, mowing and fertilization frequencies, compiled into the Land Use Index (LUI). We will explore which of those factors, or their combination, best predicts the synchrony of changes in trait distribution.</w:t>
      </w:r>
    </w:p>
    <w:p w14:paraId="6C8E9518" w14:textId="77777777" w:rsidR="00266CCD" w:rsidRPr="00266CCD" w:rsidRDefault="00474566" w:rsidP="00266CCD">
      <w:pPr>
        <w:pStyle w:val="Heading1"/>
      </w:pPr>
      <w:r>
        <w:t>Note</w:t>
      </w:r>
      <w:r w:rsidR="00266CCD">
        <w:t>s</w:t>
      </w:r>
    </w:p>
    <w:p w14:paraId="34FAB14E" w14:textId="77777777" w:rsidR="00266CCD" w:rsidRPr="00266CCD" w:rsidRDefault="00266CCD" w:rsidP="00266CCD">
      <w:pPr>
        <w:pStyle w:val="Heading2"/>
        <w:rPr>
          <w:lang w:val="en-US"/>
        </w:rPr>
      </w:pPr>
      <w:r w:rsidRPr="00266CCD">
        <w:rPr>
          <w:lang w:val="en-US"/>
        </w:rPr>
        <w:t>Evidence for trait synchrony</w:t>
      </w:r>
      <w:r w:rsidR="00D73343">
        <w:rPr>
          <w:lang w:val="en-US"/>
        </w:rPr>
        <w:t xml:space="preserve"> across trophic guilds</w:t>
      </w:r>
    </w:p>
    <w:p w14:paraId="1070D348" w14:textId="50E20CBE" w:rsidR="00266CCD" w:rsidRPr="00266CCD" w:rsidRDefault="00266CCD" w:rsidP="00266CCD">
      <w:pPr>
        <w:rPr>
          <w:rFonts w:cs="Times New Roman"/>
          <w:lang w:val="en-US"/>
        </w:rPr>
      </w:pPr>
      <w:r w:rsidRPr="00266CCD">
        <w:rPr>
          <w:rFonts w:cs="Times New Roman"/>
          <w:lang w:val="en-US"/>
        </w:rPr>
        <w:t xml:space="preserve">Arthropod herbivore </w:t>
      </w:r>
      <w:r w:rsidR="00B83D44" w:rsidRPr="00266CCD">
        <w:rPr>
          <w:rFonts w:cs="Times New Roman"/>
          <w:lang w:val="en-US"/>
        </w:rPr>
        <w:t>specialization</w:t>
      </w:r>
      <w:r w:rsidRPr="00266CCD">
        <w:rPr>
          <w:rFonts w:cs="Times New Roman"/>
          <w:lang w:val="en-US"/>
        </w:rPr>
        <w:t xml:space="preserve"> depends on the relative nitrogen content of foliage (Mattson 1980), which relates to the plant economic spectrum (</w:t>
      </w:r>
      <w:proofErr w:type="spellStart"/>
      <w:r w:rsidRPr="00266CCD">
        <w:rPr>
          <w:rFonts w:cs="Times New Roman"/>
          <w:lang w:val="en-US"/>
        </w:rPr>
        <w:t>Díaz</w:t>
      </w:r>
      <w:proofErr w:type="spellEnd"/>
      <w:r w:rsidRPr="00266CCD">
        <w:rPr>
          <w:rFonts w:cs="Times New Roman"/>
          <w:lang w:val="en-US"/>
        </w:rPr>
        <w:t xml:space="preserve"> et al. 2016). The same is true for pollinators, which </w:t>
      </w:r>
      <w:r w:rsidR="00B83D44" w:rsidRPr="00266CCD">
        <w:rPr>
          <w:rFonts w:cs="Times New Roman"/>
          <w:lang w:val="en-US"/>
        </w:rPr>
        <w:t>specialize</w:t>
      </w:r>
      <w:r w:rsidRPr="00266CCD">
        <w:rPr>
          <w:rFonts w:cs="Times New Roman"/>
          <w:lang w:val="en-US"/>
        </w:rPr>
        <w:t xml:space="preserve"> on particular plant traits including phenology, flower height and shape (Junker et al. 2013). For instance, butterfly life-history traits span along an axis of body-size and reproduction cycles ('</w:t>
      </w:r>
      <w:proofErr w:type="spellStart"/>
      <w:r w:rsidRPr="00266CCD">
        <w:rPr>
          <w:rFonts w:cs="Times New Roman"/>
          <w:lang w:val="en-US"/>
        </w:rPr>
        <w:t>voltinism</w:t>
      </w:r>
      <w:proofErr w:type="spellEnd"/>
      <w:r w:rsidRPr="00266CCD">
        <w:rPr>
          <w:rFonts w:cs="Times New Roman"/>
          <w:lang w:val="en-US"/>
        </w:rPr>
        <w:t>') that is highly correlated to the size of host plants (</w:t>
      </w:r>
      <w:proofErr w:type="spellStart"/>
      <w:r w:rsidRPr="00266CCD">
        <w:rPr>
          <w:rFonts w:cs="Times New Roman"/>
          <w:lang w:val="en-US"/>
        </w:rPr>
        <w:t>Bartonova</w:t>
      </w:r>
      <w:proofErr w:type="spellEnd"/>
      <w:r w:rsidRPr="00266CCD">
        <w:rPr>
          <w:rFonts w:cs="Times New Roman"/>
          <w:lang w:val="en-US"/>
        </w:rPr>
        <w:t xml:space="preserve"> et al. 2014). Further, the body mass of predators is typically one or two orders of magnitude above the body mass of their prey (Brose et al. 2006; Hatton et al. 2015), which is due to the </w:t>
      </w:r>
      <w:proofErr w:type="spellStart"/>
      <w:r w:rsidRPr="00266CCD">
        <w:rPr>
          <w:rFonts w:cs="Times New Roman"/>
          <w:lang w:val="en-US"/>
        </w:rPr>
        <w:t>allometric</w:t>
      </w:r>
      <w:proofErr w:type="spellEnd"/>
      <w:r w:rsidRPr="00266CCD">
        <w:rPr>
          <w:rFonts w:cs="Times New Roman"/>
          <w:lang w:val="en-US"/>
        </w:rPr>
        <w:t xml:space="preserve"> constraints of feeding and metabolism, a fact that directly relates to the energy use and production of whole populations and communities (</w:t>
      </w:r>
      <w:proofErr w:type="spellStart"/>
      <w:r w:rsidRPr="00266CCD">
        <w:rPr>
          <w:rFonts w:cs="Times New Roman"/>
          <w:lang w:val="en-US"/>
        </w:rPr>
        <w:t>Ehnes</w:t>
      </w:r>
      <w:proofErr w:type="spellEnd"/>
      <w:r w:rsidRPr="00266CCD">
        <w:rPr>
          <w:rFonts w:cs="Times New Roman"/>
          <w:lang w:val="en-US"/>
        </w:rPr>
        <w:t xml:space="preserve"> et al. 2014; Hatton et al. 2015). Such associations al</w:t>
      </w:r>
      <w:r w:rsidR="00B83D44">
        <w:rPr>
          <w:rFonts w:cs="Times New Roman"/>
          <w:lang w:val="en-US"/>
        </w:rPr>
        <w:t>so extend belowground where</w:t>
      </w:r>
      <w:r w:rsidRPr="00266CCD">
        <w:rPr>
          <w:rFonts w:cs="Times New Roman"/>
          <w:lang w:val="en-US"/>
        </w:rPr>
        <w:t xml:space="preserve"> bacterial</w:t>
      </w:r>
      <w:r w:rsidR="00B83D44">
        <w:rPr>
          <w:rFonts w:cs="Times New Roman"/>
          <w:lang w:val="en-US"/>
        </w:rPr>
        <w:t xml:space="preserve">-dominated microbial </w:t>
      </w:r>
      <w:r w:rsidRPr="00266CCD">
        <w:rPr>
          <w:rFonts w:cs="Times New Roman"/>
          <w:lang w:val="en-US"/>
        </w:rPr>
        <w:t>communities</w:t>
      </w:r>
      <w:r w:rsidR="00B83D44">
        <w:rPr>
          <w:rFonts w:cs="Times New Roman"/>
          <w:lang w:val="en-US"/>
        </w:rPr>
        <w:t xml:space="preserve"> with fast turnover rates</w:t>
      </w:r>
      <w:r w:rsidRPr="00266CCD">
        <w:rPr>
          <w:rFonts w:cs="Times New Roman"/>
          <w:lang w:val="en-US"/>
        </w:rPr>
        <w:t xml:space="preserve"> are associated with plant communities dominated by exploitative species</w:t>
      </w:r>
      <w:ins w:id="61" w:author="Peter Manning" w:date="2016-03-30T16:44:00Z">
        <w:r w:rsidR="00514262">
          <w:rPr>
            <w:rFonts w:cs="Times New Roman"/>
            <w:lang w:val="en-US"/>
          </w:rPr>
          <w:t xml:space="preserve"> with rapid turnover and high quality litters,</w:t>
        </w:r>
      </w:ins>
      <w:r w:rsidRPr="00266CCD">
        <w:rPr>
          <w:rFonts w:cs="Times New Roman"/>
          <w:lang w:val="en-US"/>
        </w:rPr>
        <w:t xml:space="preserve"> and slow, fungal dominated communities with conservative plants (Wardle 2002; de </w:t>
      </w:r>
      <w:proofErr w:type="spellStart"/>
      <w:r w:rsidRPr="00266CCD">
        <w:rPr>
          <w:rFonts w:cs="Times New Roman"/>
          <w:lang w:val="en-US"/>
        </w:rPr>
        <w:t>Vries</w:t>
      </w:r>
      <w:proofErr w:type="spellEnd"/>
      <w:r w:rsidRPr="00266CCD">
        <w:rPr>
          <w:rFonts w:cs="Times New Roman"/>
          <w:lang w:val="en-US"/>
        </w:rPr>
        <w:t xml:space="preserve"> et al. </w:t>
      </w:r>
      <w:commentRangeStart w:id="62"/>
      <w:r w:rsidRPr="00266CCD">
        <w:rPr>
          <w:rFonts w:cs="Times New Roman"/>
          <w:lang w:val="en-US"/>
        </w:rPr>
        <w:t>2012</w:t>
      </w:r>
      <w:commentRangeEnd w:id="62"/>
      <w:r w:rsidRPr="00266CCD">
        <w:rPr>
          <w:rFonts w:cs="Times New Roman"/>
          <w:lang w:val="en-US"/>
        </w:rPr>
        <w:commentReference w:id="62"/>
      </w:r>
      <w:r w:rsidRPr="00266CCD">
        <w:rPr>
          <w:rFonts w:cs="Times New Roman"/>
          <w:lang w:val="en-US"/>
        </w:rPr>
        <w:t>).</w:t>
      </w:r>
    </w:p>
    <w:p w14:paraId="536631BE" w14:textId="77777777" w:rsidR="00266CCD" w:rsidRPr="00266CCD" w:rsidRDefault="00266CCD" w:rsidP="001A351B">
      <w:pPr>
        <w:pStyle w:val="Heading2"/>
      </w:pPr>
      <w:bookmarkStart w:id="63" w:name="trait-space-responses-to-land-use-change"/>
      <w:bookmarkEnd w:id="63"/>
      <w:r w:rsidRPr="00266CCD">
        <w:t xml:space="preserve">Trait-space </w:t>
      </w:r>
      <w:commentRangeStart w:id="64"/>
      <w:r w:rsidRPr="00266CCD">
        <w:t>responses to land use change</w:t>
      </w:r>
      <w:commentRangeEnd w:id="64"/>
      <w:r w:rsidRPr="00266CCD">
        <w:rPr>
          <w:rFonts w:eastAsiaTheme="minorEastAsia"/>
        </w:rPr>
        <w:commentReference w:id="64"/>
      </w:r>
    </w:p>
    <w:p w14:paraId="128F35E5" w14:textId="77777777" w:rsidR="00543C32" w:rsidRDefault="00266CCD" w:rsidP="00543C32">
      <w:pPr>
        <w:rPr>
          <w:rFonts w:cs="Times New Roman"/>
          <w:lang w:val="en-US"/>
        </w:rPr>
      </w:pPr>
      <w:r w:rsidRPr="00266CCD">
        <w:rPr>
          <w:rFonts w:cs="Times New Roman"/>
          <w:lang w:val="en-US"/>
        </w:rPr>
        <w:t>Trait variation of plants is expected to be reduced by land-use intensification due to the selection of fast-growing, highly competitive plants, and the loss of specia</w:t>
      </w:r>
      <w:r w:rsidR="00B83D44">
        <w:rPr>
          <w:rFonts w:cs="Times New Roman"/>
          <w:lang w:val="en-US"/>
        </w:rPr>
        <w:t>lists (Allan et al. 2015</w:t>
      </w:r>
      <w:r w:rsidRPr="00266CCD">
        <w:rPr>
          <w:rFonts w:cs="Times New Roman"/>
          <w:lang w:val="en-US"/>
        </w:rPr>
        <w:t xml:space="preserve">). This propagates to arthropod </w:t>
      </w:r>
      <w:r w:rsidR="00B83D44">
        <w:rPr>
          <w:rFonts w:cs="Times New Roman"/>
          <w:lang w:val="en-US"/>
        </w:rPr>
        <w:t>communities</w:t>
      </w:r>
      <w:r w:rsidRPr="00266CCD">
        <w:rPr>
          <w:rFonts w:cs="Times New Roman"/>
          <w:lang w:val="en-US"/>
        </w:rPr>
        <w:t xml:space="preserve">, </w:t>
      </w:r>
      <w:r w:rsidR="00D93DA9">
        <w:rPr>
          <w:rFonts w:cs="Times New Roman"/>
          <w:lang w:val="en-US"/>
        </w:rPr>
        <w:t>which also lose specialists and their characteristic traits where land-use intensity increases</w:t>
      </w:r>
      <w:r w:rsidRPr="00266CCD">
        <w:rPr>
          <w:rFonts w:cs="Times New Roman"/>
          <w:lang w:val="en-US"/>
        </w:rPr>
        <w:t xml:space="preserve"> (</w:t>
      </w:r>
      <w:r w:rsidR="00B83D44">
        <w:rPr>
          <w:rFonts w:cs="Times New Roman"/>
          <w:lang w:val="en-US"/>
        </w:rPr>
        <w:t>Weiner et al. 2011, 2014; Simons et al. 2015</w:t>
      </w:r>
      <w:r w:rsidR="00B83D44" w:rsidRPr="00B83D44">
        <w:rPr>
          <w:rFonts w:cs="Times New Roman"/>
          <w:i/>
          <w:lang w:val="en-US"/>
        </w:rPr>
        <w:t>b</w:t>
      </w:r>
      <w:r w:rsidR="00B83D44">
        <w:rPr>
          <w:rFonts w:cs="Times New Roman"/>
          <w:lang w:val="en-US"/>
        </w:rPr>
        <w:t>;</w:t>
      </w:r>
      <w:r w:rsidRPr="00266CCD">
        <w:rPr>
          <w:rFonts w:cs="Times New Roman"/>
          <w:lang w:val="en-US"/>
        </w:rPr>
        <w:t xml:space="preserve"> </w:t>
      </w:r>
      <w:proofErr w:type="spellStart"/>
      <w:r w:rsidRPr="00266CCD">
        <w:rPr>
          <w:rFonts w:cs="Times New Roman"/>
          <w:lang w:val="en-US"/>
        </w:rPr>
        <w:t>Mangels</w:t>
      </w:r>
      <w:proofErr w:type="spellEnd"/>
      <w:r w:rsidRPr="00266CCD">
        <w:rPr>
          <w:rFonts w:cs="Times New Roman"/>
          <w:lang w:val="en-US"/>
        </w:rPr>
        <w:t xml:space="preserve"> et al., in prepara</w:t>
      </w:r>
      <w:r w:rsidR="00D93DA9">
        <w:rPr>
          <w:rFonts w:cs="Times New Roman"/>
          <w:lang w:val="en-US"/>
        </w:rPr>
        <w:t xml:space="preserve">tion). The remaining generalists are expected to have a higher overlap in their functional traits. </w:t>
      </w:r>
      <w:r w:rsidR="00543C32">
        <w:rPr>
          <w:rFonts w:cs="Times New Roman"/>
          <w:lang w:val="en-US"/>
        </w:rPr>
        <w:t xml:space="preserve">As diversity in terms of species number and function is reduced, the trait spectra of communities thus become simpler. This likely will be reflected in stronger synchrony of the community’s trait spaces </w:t>
      </w:r>
      <w:r w:rsidRPr="00266CCD">
        <w:rPr>
          <w:rFonts w:cs="Times New Roman"/>
          <w:lang w:val="en-US"/>
        </w:rPr>
        <w:t xml:space="preserve">at high degrees of disturbance by grazing, mowing and </w:t>
      </w:r>
      <w:commentRangeStart w:id="65"/>
      <w:r w:rsidRPr="00266CCD">
        <w:rPr>
          <w:rFonts w:cs="Times New Roman"/>
          <w:lang w:val="en-US"/>
        </w:rPr>
        <w:t>fertilization</w:t>
      </w:r>
      <w:commentRangeEnd w:id="65"/>
      <w:r w:rsidR="00F430B6">
        <w:rPr>
          <w:rStyle w:val="CommentReference"/>
        </w:rPr>
        <w:commentReference w:id="65"/>
      </w:r>
      <w:r w:rsidRPr="00266CCD">
        <w:rPr>
          <w:rFonts w:cs="Times New Roman"/>
          <w:lang w:val="en-US"/>
        </w:rPr>
        <w:t xml:space="preserve">. </w:t>
      </w:r>
    </w:p>
    <w:p w14:paraId="1B134CF0" w14:textId="77777777" w:rsidR="00266CCD" w:rsidRPr="00266CCD" w:rsidRDefault="00266CCD" w:rsidP="00266CCD">
      <w:pPr>
        <w:pStyle w:val="Heading2"/>
        <w:rPr>
          <w:lang w:val="en-US"/>
        </w:rPr>
      </w:pPr>
      <w:bookmarkStart w:id="66" w:name="perspectives"/>
      <w:bookmarkEnd w:id="66"/>
      <w:r w:rsidRPr="00266CCD">
        <w:rPr>
          <w:lang w:val="en-US"/>
        </w:rPr>
        <w:t>Perspectives</w:t>
      </w:r>
    </w:p>
    <w:p w14:paraId="4E7B563F" w14:textId="77777777" w:rsidR="00543C32" w:rsidRDefault="00266CCD" w:rsidP="001A351B">
      <w:pPr>
        <w:rPr>
          <w:lang w:val="en-US"/>
        </w:rPr>
      </w:pPr>
      <w:r w:rsidRPr="00266CCD">
        <w:rPr>
          <w:lang w:val="en-US"/>
        </w:rPr>
        <w:t>By describing correlations in trait-space across functional groups we get a general understan</w:t>
      </w:r>
      <w:r w:rsidR="00D93DA9">
        <w:rPr>
          <w:lang w:val="en-US"/>
        </w:rPr>
        <w:t>d</w:t>
      </w:r>
      <w:r w:rsidRPr="00266CCD">
        <w:rPr>
          <w:lang w:val="en-US"/>
        </w:rPr>
        <w:t xml:space="preserve">ing </w:t>
      </w:r>
      <w:r w:rsidR="001A01A7">
        <w:rPr>
          <w:lang w:val="en-US"/>
        </w:rPr>
        <w:t>−</w:t>
      </w:r>
      <w:r w:rsidRPr="00266CCD">
        <w:rPr>
          <w:lang w:val="en-US"/>
        </w:rPr>
        <w:t xml:space="preserve"> i.e., irrespective of the particular species identities involved </w:t>
      </w:r>
      <w:r w:rsidR="001A01A7">
        <w:rPr>
          <w:lang w:val="en-US"/>
        </w:rPr>
        <w:t xml:space="preserve">− </w:t>
      </w:r>
      <w:r w:rsidRPr="00266CCD">
        <w:rPr>
          <w:lang w:val="en-US"/>
        </w:rPr>
        <w:t>of how multiple functional guilds respond to each other</w:t>
      </w:r>
      <w:r w:rsidR="00A810C7">
        <w:rPr>
          <w:lang w:val="en-US"/>
        </w:rPr>
        <w:t xml:space="preserve"> and to environmental change</w:t>
      </w:r>
      <w:r w:rsidRPr="00266CCD">
        <w:rPr>
          <w:lang w:val="en-US"/>
        </w:rPr>
        <w:t xml:space="preserve"> in the wider ecosystem context</w:t>
      </w:r>
      <w:r w:rsidR="00543C32">
        <w:rPr>
          <w:lang w:val="en-US"/>
        </w:rPr>
        <w:t>.</w:t>
      </w:r>
    </w:p>
    <w:p w14:paraId="6CA89E87" w14:textId="77777777" w:rsidR="00266CCD" w:rsidRPr="00266CCD" w:rsidRDefault="00A810C7" w:rsidP="001A351B">
      <w:pPr>
        <w:rPr>
          <w:lang w:val="en-US"/>
        </w:rPr>
      </w:pPr>
      <w:r>
        <w:rPr>
          <w:lang w:val="en-US"/>
        </w:rPr>
        <w:t xml:space="preserve">Functional trait diversity has been identified to be a better predictor of ecosystem function and services than species richness alone (de Bello et al. </w:t>
      </w:r>
      <w:commentRangeStart w:id="67"/>
      <w:r>
        <w:rPr>
          <w:lang w:val="en-US"/>
        </w:rPr>
        <w:t>2010</w:t>
      </w:r>
      <w:commentRangeEnd w:id="67"/>
      <w:r w:rsidR="00F430B6">
        <w:rPr>
          <w:rStyle w:val="CommentReference"/>
        </w:rPr>
        <w:commentReference w:id="67"/>
      </w:r>
      <w:r>
        <w:rPr>
          <w:lang w:val="en-US"/>
        </w:rPr>
        <w:t xml:space="preserve">). Therefore, we propose to relate the functional spectra of ecosystems along </w:t>
      </w:r>
      <w:r w:rsidR="00266CCD" w:rsidRPr="00266CCD">
        <w:rPr>
          <w:lang w:val="en-US"/>
        </w:rPr>
        <w:t>environmental</w:t>
      </w:r>
      <w:r>
        <w:rPr>
          <w:lang w:val="en-US"/>
        </w:rPr>
        <w:t xml:space="preserve"> gradients </w:t>
      </w:r>
      <w:r w:rsidR="00266CCD" w:rsidRPr="00266CCD">
        <w:rPr>
          <w:lang w:val="en-US"/>
        </w:rPr>
        <w:t xml:space="preserve">to </w:t>
      </w:r>
      <w:r>
        <w:rPr>
          <w:lang w:val="en-US"/>
        </w:rPr>
        <w:t xml:space="preserve">the levels of </w:t>
      </w:r>
      <w:r w:rsidR="00266CCD" w:rsidRPr="00266CCD">
        <w:rPr>
          <w:lang w:val="en-US"/>
        </w:rPr>
        <w:t>ecosystem function and services</w:t>
      </w:r>
      <w:r>
        <w:rPr>
          <w:lang w:val="en-US"/>
        </w:rPr>
        <w:t xml:space="preserve"> observed</w:t>
      </w:r>
      <w:r w:rsidR="00266CCD" w:rsidRPr="00266CCD">
        <w:rPr>
          <w:lang w:val="en-US"/>
        </w:rPr>
        <w:t xml:space="preserve">. </w:t>
      </w:r>
      <w:r>
        <w:rPr>
          <w:lang w:val="en-US"/>
        </w:rPr>
        <w:t>Also, the</w:t>
      </w:r>
      <w:r w:rsidR="00266CCD" w:rsidRPr="00266CCD">
        <w:rPr>
          <w:lang w:val="en-US"/>
        </w:rPr>
        <w:t xml:space="preserve"> knowledge</w:t>
      </w:r>
      <w:r>
        <w:rPr>
          <w:lang w:val="en-US"/>
        </w:rPr>
        <w:t xml:space="preserve"> of relations between multi-trophic trait spaces</w:t>
      </w:r>
      <w:r w:rsidR="00266CCD" w:rsidRPr="00266CCD">
        <w:rPr>
          <w:lang w:val="en-US"/>
        </w:rPr>
        <w:t xml:space="preserve"> might be used to </w:t>
      </w:r>
      <w:r w:rsidR="001A01A7">
        <w:rPr>
          <w:lang w:val="en-US"/>
        </w:rPr>
        <w:t>ad</w:t>
      </w:r>
      <w:r w:rsidR="00965F22">
        <w:rPr>
          <w:lang w:val="en-US"/>
        </w:rPr>
        <w:t>vance</w:t>
      </w:r>
      <w:r w:rsidR="001A01A7">
        <w:rPr>
          <w:lang w:val="en-US"/>
        </w:rPr>
        <w:t xml:space="preserve"> </w:t>
      </w:r>
      <w:r w:rsidR="00266CCD" w:rsidRPr="00266CCD">
        <w:rPr>
          <w:lang w:val="en-US"/>
        </w:rPr>
        <w:t>food-web models that distribute species of trophic guilds along the identified</w:t>
      </w:r>
      <w:r w:rsidR="001A01A7">
        <w:rPr>
          <w:lang w:val="en-US"/>
        </w:rPr>
        <w:t xml:space="preserve"> virtual niche axes</w:t>
      </w:r>
      <w:r w:rsidR="00266CCD" w:rsidRPr="00266CCD">
        <w:rPr>
          <w:lang w:val="en-US"/>
        </w:rPr>
        <w:t xml:space="preserve"> </w:t>
      </w:r>
      <w:r w:rsidR="001A01A7">
        <w:rPr>
          <w:lang w:val="en-US"/>
        </w:rPr>
        <w:t xml:space="preserve">(i.e. the </w:t>
      </w:r>
      <w:r w:rsidR="00266CCD" w:rsidRPr="00266CCD">
        <w:rPr>
          <w:lang w:val="en-US"/>
        </w:rPr>
        <w:t>princi</w:t>
      </w:r>
      <w:r w:rsidR="001A01A7">
        <w:rPr>
          <w:lang w:val="en-US"/>
        </w:rPr>
        <w:t xml:space="preserve">pal-component </w:t>
      </w:r>
      <w:r w:rsidR="00266CCD" w:rsidRPr="00266CCD">
        <w:rPr>
          <w:lang w:val="en-US"/>
        </w:rPr>
        <w:t>axes</w:t>
      </w:r>
      <w:r w:rsidR="001A01A7">
        <w:rPr>
          <w:lang w:val="en-US"/>
        </w:rPr>
        <w:t>) and to simulate</w:t>
      </w:r>
      <w:r w:rsidR="00266CCD" w:rsidRPr="00266CCD">
        <w:rPr>
          <w:lang w:val="en-US"/>
        </w:rPr>
        <w:t xml:space="preserve"> the relationship between multi-trophic biodiversity and ecosystem function with high realism.</w:t>
      </w:r>
    </w:p>
    <w:sectPr w:rsidR="00266CCD" w:rsidRPr="00266CCD" w:rsidSect="006F4404">
      <w:headerReference w:type="default" r:id="rId1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eter Manning" w:date="2016-03-30T15:45:00Z" w:initials="PM">
    <w:p w14:paraId="082CAC95" w14:textId="1110E7D4" w:rsidR="005A464A" w:rsidRDefault="005A464A">
      <w:pPr>
        <w:pStyle w:val="CommentText"/>
      </w:pPr>
      <w:r>
        <w:rPr>
          <w:rStyle w:val="CommentReference"/>
        </w:rPr>
        <w:annotationRef/>
      </w:r>
      <w:r>
        <w:t xml:space="preserve">I think you could drop </w:t>
      </w:r>
      <w:r w:rsidR="00DB14C9">
        <w:t xml:space="preserve">ending </w:t>
      </w:r>
      <w:r>
        <w:t xml:space="preserve">this to keep it simple, or go for ‘is their </w:t>
      </w:r>
      <w:proofErr w:type="spellStart"/>
      <w:r>
        <w:t>multitrophic</w:t>
      </w:r>
      <w:proofErr w:type="spellEnd"/>
      <w:r>
        <w:t xml:space="preserve"> </w:t>
      </w:r>
      <w:proofErr w:type="spellStart"/>
      <w:r>
        <w:t>syncnrony</w:t>
      </w:r>
      <w:proofErr w:type="spellEnd"/>
      <w:r>
        <w:t xml:space="preserve"> in functional trait distribution</w:t>
      </w:r>
      <w:r w:rsidR="00DB14C9">
        <w:t>?’</w:t>
      </w:r>
    </w:p>
  </w:comment>
  <w:comment w:id="7" w:author="Peter Manning" w:date="2016-03-30T15:48:00Z" w:initials="PM">
    <w:p w14:paraId="34E58FE5" w14:textId="77777777" w:rsidR="005A464A" w:rsidRDefault="005A464A">
      <w:pPr>
        <w:pStyle w:val="CommentText"/>
      </w:pPr>
      <w:r>
        <w:rPr>
          <w:rStyle w:val="CommentReference"/>
        </w:rPr>
        <w:annotationRef/>
      </w:r>
      <w:r>
        <w:t>A few authors noted a lack of clear framework/expectation with functional diversity- is it better to leave this out for now?</w:t>
      </w:r>
    </w:p>
  </w:comment>
  <w:comment w:id="11" w:author="Peter Manning" w:date="2016-03-30T16:03:00Z" w:initials="PM">
    <w:p w14:paraId="65CE0DC5" w14:textId="77777777" w:rsidR="00226377" w:rsidRDefault="00226377">
      <w:pPr>
        <w:pStyle w:val="CommentText"/>
      </w:pPr>
      <w:r>
        <w:rPr>
          <w:rStyle w:val="CommentReference"/>
        </w:rPr>
        <w:annotationRef/>
      </w:r>
      <w:r>
        <w:t xml:space="preserve">Simple example like </w:t>
      </w:r>
      <w:proofErr w:type="spellStart"/>
      <w:r>
        <w:t>cetain</w:t>
      </w:r>
      <w:proofErr w:type="spellEnd"/>
      <w:r>
        <w:t xml:space="preserve"> prey types select for certain traits in their predators </w:t>
      </w:r>
    </w:p>
  </w:comment>
  <w:comment w:id="15" w:author="Florian Dirk Schneider" w:date="2016-03-29T10:09:00Z" w:initials="FDS">
    <w:p w14:paraId="2CF326A5" w14:textId="77777777" w:rsidR="00EE3ADC" w:rsidRDefault="00EE3ADC">
      <w:pPr>
        <w:pStyle w:val="CommentText"/>
      </w:pPr>
      <w:r>
        <w:rPr>
          <w:rStyle w:val="CommentReference"/>
        </w:rPr>
        <w:annotationRef/>
      </w:r>
      <w:r>
        <w:t>Reference</w:t>
      </w:r>
    </w:p>
  </w:comment>
  <w:comment w:id="41" w:author="Peter Manning" w:date="2016-03-30T16:30:00Z" w:initials="PM">
    <w:p w14:paraId="071E46E3" w14:textId="77777777" w:rsidR="00DE6AFB" w:rsidRDefault="00DE6AFB">
      <w:pPr>
        <w:pStyle w:val="CommentText"/>
      </w:pPr>
      <w:r>
        <w:rPr>
          <w:rStyle w:val="CommentReference"/>
        </w:rPr>
        <w:annotationRef/>
      </w:r>
      <w:r>
        <w:t xml:space="preserve">Perhaps leave a note in here saying we are keen to hear other taxa that could fit this scheme. </w:t>
      </w:r>
    </w:p>
  </w:comment>
  <w:comment w:id="47" w:author="Peter Manning" w:date="2016-03-30T16:31:00Z" w:initials="PM">
    <w:p w14:paraId="2F9215C2" w14:textId="77777777" w:rsidR="00DE6AFB" w:rsidRDefault="00DE6AFB">
      <w:pPr>
        <w:pStyle w:val="CommentText"/>
      </w:pPr>
      <w:r>
        <w:rPr>
          <w:rStyle w:val="CommentReference"/>
        </w:rPr>
        <w:annotationRef/>
      </w:r>
      <w:r>
        <w:t xml:space="preserve">I think this is an aside/discussion point/further investigation that could go to the notes. </w:t>
      </w:r>
    </w:p>
  </w:comment>
  <w:comment w:id="51" w:author="Martin Gossner" w:date="2016-03-22T15:21:00Z" w:initials="MG">
    <w:p w14:paraId="12597C29" w14:textId="77777777" w:rsidR="006F4404" w:rsidRDefault="006F4404" w:rsidP="00266CCD">
      <w:pPr>
        <w:pStyle w:val="CommentText"/>
      </w:pPr>
      <w:r>
        <w:rPr>
          <w:rStyle w:val="CommentReference"/>
        </w:rPr>
        <w:annotationRef/>
      </w:r>
      <w:r>
        <w:t xml:space="preserve">For me its not entirely clear how you relate trait synchrony to trait diversity and ecosystem services. What are the mechanisms you propose here? If trait synchrony decreased along the the land-use intensity gradient it does not necessarily lead to a reduced trait diversity. What do you expect to increase or decrease ecosystem services or </w:t>
      </w:r>
      <w:proofErr w:type="spellStart"/>
      <w:r>
        <w:t>multifunctionality</w:t>
      </w:r>
      <w:proofErr w:type="spellEnd"/>
      <w:r>
        <w:t xml:space="preserve">, a loss of trait synchrony or a reduced functional diversity? </w:t>
      </w:r>
    </w:p>
  </w:comment>
  <w:comment w:id="53" w:author="Peter Manning" w:date="2016-03-30T16:29:00Z" w:initials="PM">
    <w:p w14:paraId="0DFCEBB7" w14:textId="77777777" w:rsidR="00DE6AFB" w:rsidRDefault="00DE6AFB">
      <w:pPr>
        <w:pStyle w:val="CommentText"/>
      </w:pPr>
      <w:r>
        <w:rPr>
          <w:rStyle w:val="CommentReference"/>
        </w:rPr>
        <w:annotationRef/>
      </w:r>
      <w:r>
        <w:t xml:space="preserve">I think this can be done with simple measures like the one suggested. </w:t>
      </w:r>
    </w:p>
  </w:comment>
  <w:comment w:id="52" w:author="Nadja Simons" w:date="2016-03-22T15:21:00Z" w:initials="N">
    <w:p w14:paraId="3AEB9583" w14:textId="77777777" w:rsidR="006F4404" w:rsidRDefault="006F4404" w:rsidP="00266CCD">
      <w:pPr>
        <w:pStyle w:val="CommentText"/>
      </w:pPr>
      <w:r>
        <w:rPr>
          <w:rStyle w:val="CommentReference"/>
        </w:rPr>
        <w:annotationRef/>
      </w:r>
      <w:r>
        <w:t>I agree with Martin that the differences in your expectations regarding trait synchrony and trait diversity are not quite clear.</w:t>
      </w:r>
    </w:p>
    <w:p w14:paraId="7AD387BF" w14:textId="77777777" w:rsidR="006F4404" w:rsidRDefault="006F4404" w:rsidP="00266CCD">
      <w:pPr>
        <w:pStyle w:val="CommentText"/>
      </w:pPr>
    </w:p>
    <w:p w14:paraId="200B9D54" w14:textId="77777777" w:rsidR="006F4404" w:rsidRDefault="006F4404" w:rsidP="00266CCD">
      <w:pPr>
        <w:pStyle w:val="CommentText"/>
      </w:pPr>
      <w:r>
        <w:t>As far as I understood it, the argument is that because trait shifts are synchronous across trophic levels (towards exploitative strategies), a loss in trait diversity in one level should also lead to a loss in trait diversity in the other levels.</w:t>
      </w:r>
    </w:p>
    <w:p w14:paraId="789F6B91" w14:textId="77777777" w:rsidR="006F4404" w:rsidRDefault="006F4404" w:rsidP="00266CCD">
      <w:pPr>
        <w:pStyle w:val="CommentText"/>
      </w:pPr>
      <w:r>
        <w:t>However, I am not sure if that is necessarily the case. You could have a high diversity of exploitative traits under one management and a high diversity of conservative traits under another management. Maybe we would rather expect to find a higher diversity of strategies under low management and only the species with an exploitative strategy have an advantage under high management intensity?</w:t>
      </w:r>
    </w:p>
  </w:comment>
  <w:comment w:id="54" w:author="Peter Manning" w:date="2016-03-30T16:33:00Z" w:initials="PM">
    <w:p w14:paraId="16EE8187" w14:textId="77777777" w:rsidR="00DE6AFB" w:rsidRDefault="00DE6AFB">
      <w:pPr>
        <w:pStyle w:val="CommentText"/>
      </w:pPr>
      <w:r>
        <w:rPr>
          <w:rStyle w:val="CommentReference"/>
        </w:rPr>
        <w:annotationRef/>
      </w:r>
      <w:r>
        <w:t xml:space="preserve">I would keep the diversity argument out of this for now, and keep it simple. Its definitely worth exploring though. </w:t>
      </w:r>
    </w:p>
  </w:comment>
  <w:comment w:id="59" w:author="Peter Manning" w:date="2016-03-30T16:42:00Z" w:initials="PM">
    <w:p w14:paraId="66F75330" w14:textId="23034E5D" w:rsidR="00514262" w:rsidRDefault="00514262">
      <w:pPr>
        <w:pStyle w:val="CommentText"/>
      </w:pPr>
      <w:r>
        <w:rPr>
          <w:rStyle w:val="CommentReference"/>
        </w:rPr>
        <w:annotationRef/>
      </w:r>
      <w:r>
        <w:t>Please contact us if you think you might have suitable data</w:t>
      </w:r>
    </w:p>
  </w:comment>
  <w:comment w:id="62" w:author="Nadja Simons" w:date="2016-03-22T15:22:00Z" w:initials="N">
    <w:p w14:paraId="56EBE897" w14:textId="77777777" w:rsidR="006F4404" w:rsidRDefault="006F4404" w:rsidP="00266CCD">
      <w:pPr>
        <w:pStyle w:val="CommentText"/>
      </w:pPr>
      <w:r>
        <w:rPr>
          <w:rStyle w:val="CommentReference"/>
        </w:rPr>
        <w:annotationRef/>
      </w:r>
      <w:proofErr w:type="spellStart"/>
      <w:r>
        <w:t>Morretti</w:t>
      </w:r>
      <w:proofErr w:type="spellEnd"/>
      <w:r>
        <w:t xml:space="preserve"> et al. showed that “Plants and animal distributions</w:t>
      </w:r>
    </w:p>
    <w:p w14:paraId="3346CCD0" w14:textId="77777777" w:rsidR="006F4404" w:rsidRDefault="006F4404" w:rsidP="00266CCD">
      <w:pPr>
        <w:pStyle w:val="CommentText"/>
      </w:pPr>
      <w:r>
        <w:t>show parallel trends in responses to fire which selects traits relating to persistence (ability to survive), resilience (ability to recover) and mobility.”:</w:t>
      </w:r>
    </w:p>
    <w:p w14:paraId="3E2C06E1" w14:textId="77777777" w:rsidR="006F4404" w:rsidRDefault="006F4404" w:rsidP="00266CCD">
      <w:pPr>
        <w:pStyle w:val="CommentText"/>
      </w:pPr>
    </w:p>
    <w:p w14:paraId="3A10ABDF" w14:textId="77777777" w:rsidR="006F4404" w:rsidRDefault="006F4404" w:rsidP="00266CCD">
      <w:pPr>
        <w:autoSpaceDE w:val="0"/>
        <w:autoSpaceDN w:val="0"/>
        <w:adjustRightInd w:val="0"/>
      </w:pPr>
      <w:r w:rsidRPr="003B6435">
        <w:rPr>
          <w:rFonts w:ascii="Segoe UI" w:hAnsi="Segoe UI" w:cs="Segoe UI"/>
          <w:sz w:val="18"/>
          <w:szCs w:val="18"/>
        </w:rPr>
        <w:t>Moretti, M. and Legg, C.</w:t>
      </w:r>
      <w:r>
        <w:rPr>
          <w:rFonts w:ascii="Segoe UI" w:hAnsi="Segoe UI" w:cs="Segoe UI"/>
          <w:sz w:val="18"/>
          <w:szCs w:val="18"/>
        </w:rPr>
        <w:t xml:space="preserve"> (2009)</w:t>
      </w:r>
      <w:r w:rsidRPr="003B6435">
        <w:rPr>
          <w:rFonts w:ascii="Segoe UI" w:hAnsi="Segoe UI" w:cs="Segoe UI"/>
          <w:sz w:val="18"/>
          <w:szCs w:val="18"/>
        </w:rPr>
        <w:t xml:space="preserve"> Combining plant and animal traits to assess community func</w:t>
      </w:r>
      <w:r>
        <w:rPr>
          <w:rFonts w:ascii="Segoe UI" w:hAnsi="Segoe UI" w:cs="Segoe UI"/>
          <w:sz w:val="18"/>
          <w:szCs w:val="18"/>
        </w:rPr>
        <w:t xml:space="preserve">tional responses to disturbance. </w:t>
      </w:r>
      <w:proofErr w:type="spellStart"/>
      <w:r>
        <w:rPr>
          <w:rFonts w:ascii="Segoe UI" w:hAnsi="Segoe UI" w:cs="Segoe UI"/>
          <w:sz w:val="18"/>
          <w:szCs w:val="18"/>
        </w:rPr>
        <w:t>Ecography</w:t>
      </w:r>
      <w:proofErr w:type="spellEnd"/>
      <w:r>
        <w:rPr>
          <w:rFonts w:ascii="Segoe UI" w:hAnsi="Segoe UI" w:cs="Segoe UI"/>
          <w:sz w:val="18"/>
          <w:szCs w:val="18"/>
        </w:rPr>
        <w:t xml:space="preserve">. </w:t>
      </w:r>
      <w:r w:rsidRPr="003B6435">
        <w:rPr>
          <w:rFonts w:ascii="Segoe UI" w:hAnsi="Segoe UI" w:cs="Segoe UI"/>
          <w:sz w:val="18"/>
          <w:szCs w:val="18"/>
        </w:rPr>
        <w:t>32</w:t>
      </w:r>
      <w:r>
        <w:rPr>
          <w:rFonts w:ascii="Segoe UI" w:hAnsi="Segoe UI" w:cs="Segoe UI"/>
          <w:sz w:val="18"/>
          <w:szCs w:val="18"/>
        </w:rPr>
        <w:t>(</w:t>
      </w:r>
      <w:r w:rsidRPr="003B6435">
        <w:rPr>
          <w:rFonts w:ascii="Segoe UI" w:hAnsi="Segoe UI" w:cs="Segoe UI"/>
          <w:sz w:val="18"/>
          <w:szCs w:val="18"/>
        </w:rPr>
        <w:t>2</w:t>
      </w:r>
      <w:r>
        <w:rPr>
          <w:rFonts w:ascii="Segoe UI" w:hAnsi="Segoe UI" w:cs="Segoe UI"/>
          <w:sz w:val="18"/>
          <w:szCs w:val="18"/>
        </w:rPr>
        <w:t xml:space="preserve">):299-309 </w:t>
      </w:r>
      <w:r w:rsidRPr="003B6435">
        <w:rPr>
          <w:rFonts w:ascii="Segoe UI" w:hAnsi="Segoe UI" w:cs="Segoe UI"/>
          <w:sz w:val="18"/>
          <w:szCs w:val="18"/>
        </w:rPr>
        <w:t>DOI:10.1111/j.1600-0587.2008.05524.x</w:t>
      </w:r>
    </w:p>
  </w:comment>
  <w:comment w:id="64" w:author="Nadja Simons" w:date="2016-03-22T15:22:00Z" w:initials="N">
    <w:p w14:paraId="2C9E6474" w14:textId="77777777" w:rsidR="006F4404" w:rsidRDefault="006F4404" w:rsidP="00266CCD">
      <w:pPr>
        <w:pStyle w:val="CommentText"/>
      </w:pPr>
      <w:r>
        <w:rPr>
          <w:rStyle w:val="CommentReference"/>
        </w:rPr>
        <w:annotationRef/>
      </w:r>
      <w:r>
        <w:t xml:space="preserve">Kind of fits to this and the above section: </w:t>
      </w:r>
      <w:proofErr w:type="spellStart"/>
      <w:r>
        <w:t>Morretti</w:t>
      </w:r>
      <w:proofErr w:type="spellEnd"/>
      <w:r>
        <w:t xml:space="preserve"> </w:t>
      </w:r>
      <w:proofErr w:type="spellStart"/>
      <w:r>
        <w:t>etal</w:t>
      </w:r>
      <w:proofErr w:type="spellEnd"/>
      <w:r>
        <w:t xml:space="preserve"> (2013) showed a link between plant dry matter content and orthopteran biomass, which mediated the effect of management on biomass production:</w:t>
      </w:r>
    </w:p>
    <w:p w14:paraId="538072D5" w14:textId="77777777" w:rsidR="006F4404" w:rsidRDefault="006F4404" w:rsidP="00266CCD">
      <w:pPr>
        <w:pStyle w:val="CommentText"/>
      </w:pPr>
    </w:p>
    <w:p w14:paraId="01C2342B" w14:textId="77777777" w:rsidR="006F4404" w:rsidRPr="00CA318E" w:rsidRDefault="006F4404" w:rsidP="00266CCD">
      <w:pPr>
        <w:autoSpaceDE w:val="0"/>
        <w:autoSpaceDN w:val="0"/>
        <w:adjustRightInd w:val="0"/>
        <w:rPr>
          <w:rFonts w:ascii="Segoe UI" w:hAnsi="Segoe UI" w:cs="Segoe UI"/>
          <w:sz w:val="18"/>
          <w:szCs w:val="18"/>
        </w:rPr>
      </w:pPr>
      <w:r w:rsidRPr="009646BD">
        <w:rPr>
          <w:rFonts w:ascii="Segoe UI" w:hAnsi="Segoe UI" w:cs="Segoe UI"/>
          <w:sz w:val="18"/>
          <w:szCs w:val="18"/>
        </w:rPr>
        <w:t xml:space="preserve">Moretti, </w:t>
      </w:r>
      <w:r>
        <w:rPr>
          <w:rFonts w:ascii="Segoe UI" w:hAnsi="Segoe UI" w:cs="Segoe UI"/>
          <w:sz w:val="18"/>
          <w:szCs w:val="18"/>
        </w:rPr>
        <w:t xml:space="preserve">et al. (2013) </w:t>
      </w:r>
      <w:r w:rsidRPr="009646BD">
        <w:rPr>
          <w:rFonts w:ascii="Segoe UI" w:hAnsi="Segoe UI" w:cs="Segoe UI"/>
          <w:sz w:val="18"/>
          <w:szCs w:val="18"/>
        </w:rPr>
        <w:t>Linking traits between plants and invertebrate herbivores to track function</w:t>
      </w:r>
      <w:r>
        <w:rPr>
          <w:rFonts w:ascii="Segoe UI" w:hAnsi="Segoe UI" w:cs="Segoe UI"/>
          <w:sz w:val="18"/>
          <w:szCs w:val="18"/>
        </w:rPr>
        <w:t xml:space="preserve">al effects of land-use changes. </w:t>
      </w:r>
      <w:r w:rsidRPr="009646BD">
        <w:rPr>
          <w:rFonts w:ascii="Segoe UI" w:hAnsi="Segoe UI" w:cs="Segoe UI"/>
          <w:sz w:val="18"/>
          <w:szCs w:val="18"/>
        </w:rPr>
        <w:t>Journal of Vegetation Science</w:t>
      </w:r>
      <w:r>
        <w:rPr>
          <w:rFonts w:ascii="Segoe UI" w:hAnsi="Segoe UI" w:cs="Segoe UI"/>
          <w:sz w:val="18"/>
          <w:szCs w:val="18"/>
        </w:rPr>
        <w:t xml:space="preserve">. </w:t>
      </w:r>
      <w:r w:rsidRPr="009646BD">
        <w:rPr>
          <w:rFonts w:ascii="Segoe UI" w:hAnsi="Segoe UI" w:cs="Segoe UI"/>
          <w:sz w:val="18"/>
          <w:szCs w:val="18"/>
        </w:rPr>
        <w:t>24</w:t>
      </w:r>
      <w:r>
        <w:rPr>
          <w:rFonts w:ascii="Segoe UI" w:hAnsi="Segoe UI" w:cs="Segoe UI"/>
          <w:sz w:val="18"/>
          <w:szCs w:val="18"/>
        </w:rPr>
        <w:t>(5):</w:t>
      </w:r>
      <w:r w:rsidRPr="009646BD">
        <w:rPr>
          <w:rFonts w:ascii="Segoe UI" w:hAnsi="Segoe UI" w:cs="Segoe UI"/>
          <w:sz w:val="18"/>
          <w:szCs w:val="18"/>
        </w:rPr>
        <w:t>949-962   DOI: 10.1111/jvs.12022</w:t>
      </w:r>
    </w:p>
  </w:comment>
  <w:comment w:id="65" w:author="Peter Manning" w:date="2016-03-30T16:52:00Z" w:initials="PM">
    <w:p w14:paraId="01F1E831" w14:textId="7DA0D85A" w:rsidR="00F430B6" w:rsidRDefault="00F430B6">
      <w:pPr>
        <w:pStyle w:val="CommentText"/>
      </w:pPr>
      <w:r>
        <w:rPr>
          <w:rStyle w:val="CommentReference"/>
        </w:rPr>
        <w:annotationRef/>
      </w:r>
      <w:r>
        <w:t xml:space="preserve">I think this one is best kept as a note for now- it’s a lot more complex and could go a lot of different ways- less easy to generalise. </w:t>
      </w:r>
    </w:p>
  </w:comment>
  <w:comment w:id="67" w:author="Peter Manning" w:date="2016-03-30T16:53:00Z" w:initials="PM">
    <w:p w14:paraId="1E98FAAB" w14:textId="248A03C3" w:rsidR="00F430B6" w:rsidRDefault="00F430B6">
      <w:pPr>
        <w:pStyle w:val="CommentText"/>
      </w:pPr>
      <w:r>
        <w:rPr>
          <w:rStyle w:val="CommentReference"/>
        </w:rPr>
        <w:annotationRef/>
      </w:r>
      <w:r>
        <w:t>And the diversity of multiple trophic levels a better predictor of function than just one (</w:t>
      </w:r>
      <w:proofErr w:type="spellStart"/>
      <w:r>
        <w:t>santi’s</w:t>
      </w:r>
      <w:proofErr w:type="spellEnd"/>
      <w:r>
        <w:t xml:space="preserve"> latest papers)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CAC95" w15:done="0"/>
  <w15:commentEx w15:paraId="34E58FE5" w15:done="0"/>
  <w15:commentEx w15:paraId="65CE0DC5" w15:done="0"/>
  <w15:commentEx w15:paraId="2CF326A5" w15:done="0"/>
  <w15:commentEx w15:paraId="071E46E3" w15:done="0"/>
  <w15:commentEx w15:paraId="2F9215C2" w15:done="0"/>
  <w15:commentEx w15:paraId="12597C29" w15:done="0"/>
  <w15:commentEx w15:paraId="0DFCEBB7" w15:paraIdParent="12597C29" w15:done="0"/>
  <w15:commentEx w15:paraId="789F6B91" w15:done="0"/>
  <w15:commentEx w15:paraId="16EE8187" w15:paraIdParent="789F6B91" w15:done="0"/>
  <w15:commentEx w15:paraId="66F75330" w15:done="0"/>
  <w15:commentEx w15:paraId="3A10ABDF" w15:done="0"/>
  <w15:commentEx w15:paraId="01C2342B" w15:done="0"/>
  <w15:commentEx w15:paraId="01F1E831" w15:done="0"/>
  <w15:commentEx w15:paraId="1E98FAA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B5691" w14:textId="77777777" w:rsidR="00277AFD" w:rsidRDefault="00277AFD" w:rsidP="000F572C">
      <w:r>
        <w:separator/>
      </w:r>
    </w:p>
  </w:endnote>
  <w:endnote w:type="continuationSeparator" w:id="0">
    <w:p w14:paraId="10576EAE" w14:textId="77777777" w:rsidR="00277AFD" w:rsidRDefault="00277AFD" w:rsidP="000F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5FF6D" w14:textId="77777777" w:rsidR="00277AFD" w:rsidRDefault="00277AFD" w:rsidP="000F572C">
      <w:r>
        <w:separator/>
      </w:r>
    </w:p>
  </w:footnote>
  <w:footnote w:type="continuationSeparator" w:id="0">
    <w:p w14:paraId="3F35B69C" w14:textId="77777777" w:rsidR="00277AFD" w:rsidRDefault="00277AFD" w:rsidP="000F57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8C7F" w14:textId="77777777" w:rsidR="006F4404" w:rsidRDefault="006F4404">
    <w:pPr>
      <w:pStyle w:val="Header"/>
    </w:pPr>
    <w:r>
      <w:rPr>
        <w:noProof/>
        <w:lang w:val="en-US" w:eastAsia="en-US"/>
      </w:rPr>
      <w:drawing>
        <wp:anchor distT="0" distB="0" distL="114300" distR="114300" simplePos="0" relativeHeight="251658240" behindDoc="1" locked="1" layoutInCell="1" allowOverlap="1" wp14:anchorId="4A94BA21" wp14:editId="46B55210">
          <wp:simplePos x="895350" y="447675"/>
          <wp:positionH relativeFrom="margin">
            <wp:align>right</wp:align>
          </wp:positionH>
          <wp:positionV relativeFrom="page">
            <wp:posOffset>540385</wp:posOffset>
          </wp:positionV>
          <wp:extent cx="1800000" cy="6552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diversity exploratories logo.jpg"/>
                  <pic:cNvPicPr/>
                </pic:nvPicPr>
                <pic:blipFill>
                  <a:blip r:embed="rId1">
                    <a:extLst>
                      <a:ext uri="{28A0092B-C50C-407E-A947-70E740481C1C}">
                        <a14:useLocalDpi xmlns:a14="http://schemas.microsoft.com/office/drawing/2010/main" val="0"/>
                      </a:ext>
                    </a:extLst>
                  </a:blip>
                  <a:stretch>
                    <a:fillRect/>
                  </a:stretch>
                </pic:blipFill>
                <pic:spPr>
                  <a:xfrm>
                    <a:off x="0" y="0"/>
                    <a:ext cx="1800000" cy="655200"/>
                  </a:xfrm>
                  <a:prstGeom prst="rect">
                    <a:avLst/>
                  </a:prstGeom>
                </pic:spPr>
              </pic:pic>
            </a:graphicData>
          </a:graphic>
        </wp:anchor>
      </w:drawing>
    </w:r>
  </w:p>
  <w:p w14:paraId="57DCA985" w14:textId="77777777" w:rsidR="006F4404" w:rsidRDefault="006F44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710B1"/>
    <w:multiLevelType w:val="hybridMultilevel"/>
    <w:tmpl w:val="394C6484"/>
    <w:lvl w:ilvl="0" w:tplc="97C49EC2">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2594508E"/>
    <w:multiLevelType w:val="hybridMultilevel"/>
    <w:tmpl w:val="1E367A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D77773"/>
    <w:multiLevelType w:val="hybridMultilevel"/>
    <w:tmpl w:val="85FE0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92918CB"/>
    <w:multiLevelType w:val="hybridMultilevel"/>
    <w:tmpl w:val="88A6E0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4D26C9E"/>
    <w:multiLevelType w:val="hybridMultilevel"/>
    <w:tmpl w:val="1E4CD4E2"/>
    <w:lvl w:ilvl="0" w:tplc="DF045862">
      <w:numFmt w:val="bullet"/>
      <w:lvlText w:val="-"/>
      <w:lvlJc w:val="left"/>
      <w:pPr>
        <w:ind w:left="705" w:hanging="705"/>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2A650FF"/>
    <w:multiLevelType w:val="hybridMultilevel"/>
    <w:tmpl w:val="00169EE8"/>
    <w:lvl w:ilvl="0" w:tplc="08090011">
      <w:start w:val="1"/>
      <w:numFmt w:val="decimal"/>
      <w:lvlText w:val="%1)"/>
      <w:lvlJc w:val="left"/>
      <w:pPr>
        <w:ind w:left="786"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C96ED9"/>
    <w:multiLevelType w:val="hybridMultilevel"/>
    <w:tmpl w:val="799A65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Manning">
    <w15:presenceInfo w15:providerId="Windows Live" w15:userId="2097751c74e9c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trackRevisions/>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D0024C"/>
    <w:rsid w:val="000144DC"/>
    <w:rsid w:val="00015F8E"/>
    <w:rsid w:val="000262F4"/>
    <w:rsid w:val="0003192D"/>
    <w:rsid w:val="00047827"/>
    <w:rsid w:val="00052852"/>
    <w:rsid w:val="0005432F"/>
    <w:rsid w:val="0009148C"/>
    <w:rsid w:val="000915FE"/>
    <w:rsid w:val="000F45DB"/>
    <w:rsid w:val="000F572C"/>
    <w:rsid w:val="0015111F"/>
    <w:rsid w:val="00175AA3"/>
    <w:rsid w:val="00177974"/>
    <w:rsid w:val="001911CF"/>
    <w:rsid w:val="00191FC2"/>
    <w:rsid w:val="001A01A7"/>
    <w:rsid w:val="001A1735"/>
    <w:rsid w:val="001A351B"/>
    <w:rsid w:val="001A7EE5"/>
    <w:rsid w:val="001D15F4"/>
    <w:rsid w:val="001E00F9"/>
    <w:rsid w:val="001F11C1"/>
    <w:rsid w:val="00210737"/>
    <w:rsid w:val="002228FF"/>
    <w:rsid w:val="00226377"/>
    <w:rsid w:val="002340C1"/>
    <w:rsid w:val="00240836"/>
    <w:rsid w:val="002429F7"/>
    <w:rsid w:val="00251B85"/>
    <w:rsid w:val="00266CCD"/>
    <w:rsid w:val="00270E0C"/>
    <w:rsid w:val="00277AFD"/>
    <w:rsid w:val="002A2F1F"/>
    <w:rsid w:val="002A7309"/>
    <w:rsid w:val="002B1C09"/>
    <w:rsid w:val="002C1080"/>
    <w:rsid w:val="002C39EA"/>
    <w:rsid w:val="002E7E6D"/>
    <w:rsid w:val="00300B45"/>
    <w:rsid w:val="0033655E"/>
    <w:rsid w:val="00346DBA"/>
    <w:rsid w:val="003538F6"/>
    <w:rsid w:val="00363F59"/>
    <w:rsid w:val="00377A59"/>
    <w:rsid w:val="00380E22"/>
    <w:rsid w:val="003A5941"/>
    <w:rsid w:val="003C3006"/>
    <w:rsid w:val="003D547F"/>
    <w:rsid w:val="003E40E6"/>
    <w:rsid w:val="00404193"/>
    <w:rsid w:val="0040467E"/>
    <w:rsid w:val="0040588E"/>
    <w:rsid w:val="00406242"/>
    <w:rsid w:val="00411FD8"/>
    <w:rsid w:val="00457A14"/>
    <w:rsid w:val="00462DEA"/>
    <w:rsid w:val="00467714"/>
    <w:rsid w:val="00474566"/>
    <w:rsid w:val="0047778F"/>
    <w:rsid w:val="00494116"/>
    <w:rsid w:val="004C1D71"/>
    <w:rsid w:val="004E343E"/>
    <w:rsid w:val="004F74FF"/>
    <w:rsid w:val="00514262"/>
    <w:rsid w:val="00526E98"/>
    <w:rsid w:val="00531C2C"/>
    <w:rsid w:val="00536565"/>
    <w:rsid w:val="0053741C"/>
    <w:rsid w:val="00543C32"/>
    <w:rsid w:val="005517BD"/>
    <w:rsid w:val="00581CBA"/>
    <w:rsid w:val="00582C96"/>
    <w:rsid w:val="005A464A"/>
    <w:rsid w:val="00603197"/>
    <w:rsid w:val="00612A67"/>
    <w:rsid w:val="00643110"/>
    <w:rsid w:val="00647B52"/>
    <w:rsid w:val="006504A2"/>
    <w:rsid w:val="00681ED7"/>
    <w:rsid w:val="006840C9"/>
    <w:rsid w:val="00695A1A"/>
    <w:rsid w:val="006E7BC9"/>
    <w:rsid w:val="006F4404"/>
    <w:rsid w:val="00700726"/>
    <w:rsid w:val="00705E01"/>
    <w:rsid w:val="00723351"/>
    <w:rsid w:val="00740310"/>
    <w:rsid w:val="007469FA"/>
    <w:rsid w:val="007727A4"/>
    <w:rsid w:val="00785347"/>
    <w:rsid w:val="00791148"/>
    <w:rsid w:val="007B61E4"/>
    <w:rsid w:val="007C2ABB"/>
    <w:rsid w:val="007E3705"/>
    <w:rsid w:val="007F62C0"/>
    <w:rsid w:val="007F68CF"/>
    <w:rsid w:val="00824973"/>
    <w:rsid w:val="00826BA6"/>
    <w:rsid w:val="00833359"/>
    <w:rsid w:val="00842AF6"/>
    <w:rsid w:val="00842D1A"/>
    <w:rsid w:val="008463B0"/>
    <w:rsid w:val="00895324"/>
    <w:rsid w:val="008A6480"/>
    <w:rsid w:val="008A72B0"/>
    <w:rsid w:val="008D6983"/>
    <w:rsid w:val="00911AA4"/>
    <w:rsid w:val="009172FD"/>
    <w:rsid w:val="00925B15"/>
    <w:rsid w:val="0094057E"/>
    <w:rsid w:val="009576C5"/>
    <w:rsid w:val="00965F22"/>
    <w:rsid w:val="00973682"/>
    <w:rsid w:val="00982060"/>
    <w:rsid w:val="00984D96"/>
    <w:rsid w:val="00997A73"/>
    <w:rsid w:val="009A7346"/>
    <w:rsid w:val="009B3E8F"/>
    <w:rsid w:val="009D38B3"/>
    <w:rsid w:val="009E4E3B"/>
    <w:rsid w:val="00A2194A"/>
    <w:rsid w:val="00A30356"/>
    <w:rsid w:val="00A810C7"/>
    <w:rsid w:val="00A835A6"/>
    <w:rsid w:val="00AA378C"/>
    <w:rsid w:val="00AB063D"/>
    <w:rsid w:val="00AC4468"/>
    <w:rsid w:val="00AD26AC"/>
    <w:rsid w:val="00B46CD2"/>
    <w:rsid w:val="00B62210"/>
    <w:rsid w:val="00B625D9"/>
    <w:rsid w:val="00B82A55"/>
    <w:rsid w:val="00B83D44"/>
    <w:rsid w:val="00B870F6"/>
    <w:rsid w:val="00B95851"/>
    <w:rsid w:val="00BA7E06"/>
    <w:rsid w:val="00BC56B3"/>
    <w:rsid w:val="00BD1787"/>
    <w:rsid w:val="00C041CA"/>
    <w:rsid w:val="00C24754"/>
    <w:rsid w:val="00C2576C"/>
    <w:rsid w:val="00C3254B"/>
    <w:rsid w:val="00C33EF1"/>
    <w:rsid w:val="00C47A88"/>
    <w:rsid w:val="00C55192"/>
    <w:rsid w:val="00C666BC"/>
    <w:rsid w:val="00C6766F"/>
    <w:rsid w:val="00C8466B"/>
    <w:rsid w:val="00CA77DF"/>
    <w:rsid w:val="00CC1729"/>
    <w:rsid w:val="00CC7A40"/>
    <w:rsid w:val="00CE4A11"/>
    <w:rsid w:val="00CE60DB"/>
    <w:rsid w:val="00D0024C"/>
    <w:rsid w:val="00D138AE"/>
    <w:rsid w:val="00D21238"/>
    <w:rsid w:val="00D44894"/>
    <w:rsid w:val="00D643F4"/>
    <w:rsid w:val="00D73343"/>
    <w:rsid w:val="00D93DA9"/>
    <w:rsid w:val="00D96738"/>
    <w:rsid w:val="00D976A6"/>
    <w:rsid w:val="00D97AD9"/>
    <w:rsid w:val="00DB14C9"/>
    <w:rsid w:val="00DC1EB1"/>
    <w:rsid w:val="00DD3148"/>
    <w:rsid w:val="00DD7869"/>
    <w:rsid w:val="00DE6AFB"/>
    <w:rsid w:val="00DF6255"/>
    <w:rsid w:val="00E017E7"/>
    <w:rsid w:val="00E140DE"/>
    <w:rsid w:val="00E17AFA"/>
    <w:rsid w:val="00E63C09"/>
    <w:rsid w:val="00E64FF5"/>
    <w:rsid w:val="00E9710B"/>
    <w:rsid w:val="00EB6C28"/>
    <w:rsid w:val="00EC3782"/>
    <w:rsid w:val="00ED2B91"/>
    <w:rsid w:val="00ED2D8B"/>
    <w:rsid w:val="00EE16F7"/>
    <w:rsid w:val="00EE3978"/>
    <w:rsid w:val="00EE3ADC"/>
    <w:rsid w:val="00EE3B80"/>
    <w:rsid w:val="00F01B0F"/>
    <w:rsid w:val="00F05F07"/>
    <w:rsid w:val="00F379CA"/>
    <w:rsid w:val="00F430B6"/>
    <w:rsid w:val="00F75ACD"/>
    <w:rsid w:val="00F87A03"/>
    <w:rsid w:val="00FC0E09"/>
    <w:rsid w:val="00FC1A33"/>
    <w:rsid w:val="00FC2FC9"/>
    <w:rsid w:val="00FE3771"/>
    <w:rsid w:val="00FF1C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5E73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CCD"/>
    <w:rPr>
      <w:rFonts w:ascii="Times New Roman" w:hAnsi="Times New Roman"/>
      <w:lang w:val="en-GB"/>
    </w:rPr>
  </w:style>
  <w:style w:type="paragraph" w:styleId="Heading1">
    <w:name w:val="heading 1"/>
    <w:basedOn w:val="Normal"/>
    <w:link w:val="Heading1Char"/>
    <w:uiPriority w:val="9"/>
    <w:qFormat/>
    <w:rsid w:val="00D93DA9"/>
    <w:pPr>
      <w:spacing w:before="240" w:after="120"/>
      <w:outlineLvl w:val="0"/>
    </w:pPr>
    <w:rPr>
      <w:rFonts w:eastAsia="Times New Roman" w:cs="Times New Roman"/>
      <w:b/>
      <w:bCs/>
      <w:kern w:val="36"/>
      <w:szCs w:val="48"/>
      <w:lang w:val="es-ES" w:eastAsia="es-ES"/>
    </w:rPr>
  </w:style>
  <w:style w:type="paragraph" w:styleId="Heading2">
    <w:name w:val="heading 2"/>
    <w:basedOn w:val="Normal"/>
    <w:next w:val="Normal"/>
    <w:link w:val="Heading2Char"/>
    <w:uiPriority w:val="9"/>
    <w:unhideWhenUsed/>
    <w:qFormat/>
    <w:rsid w:val="00266CCD"/>
    <w:pPr>
      <w:keepNext/>
      <w:keepLines/>
      <w:spacing w:before="240" w:after="12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4C"/>
    <w:pPr>
      <w:ind w:left="720"/>
      <w:contextualSpacing/>
    </w:pPr>
  </w:style>
  <w:style w:type="character" w:styleId="Hyperlink">
    <w:name w:val="Hyperlink"/>
    <w:basedOn w:val="DefaultParagraphFont"/>
    <w:uiPriority w:val="99"/>
    <w:unhideWhenUsed/>
    <w:rsid w:val="00D0024C"/>
    <w:rPr>
      <w:color w:val="0000FF" w:themeColor="hyperlink"/>
      <w:u w:val="single"/>
    </w:rPr>
  </w:style>
  <w:style w:type="paragraph" w:styleId="BalloonText">
    <w:name w:val="Balloon Text"/>
    <w:basedOn w:val="Normal"/>
    <w:link w:val="BalloonTextChar"/>
    <w:uiPriority w:val="99"/>
    <w:semiHidden/>
    <w:unhideWhenUsed/>
    <w:rsid w:val="000F572C"/>
    <w:rPr>
      <w:rFonts w:ascii="Tahoma" w:hAnsi="Tahoma" w:cs="Tahoma"/>
      <w:sz w:val="16"/>
      <w:szCs w:val="16"/>
    </w:rPr>
  </w:style>
  <w:style w:type="character" w:customStyle="1" w:styleId="BalloonTextChar">
    <w:name w:val="Balloon Text Char"/>
    <w:basedOn w:val="DefaultParagraphFont"/>
    <w:link w:val="BalloonText"/>
    <w:uiPriority w:val="99"/>
    <w:semiHidden/>
    <w:rsid w:val="000F572C"/>
    <w:rPr>
      <w:rFonts w:ascii="Tahoma" w:hAnsi="Tahoma" w:cs="Tahoma"/>
      <w:sz w:val="16"/>
      <w:szCs w:val="16"/>
      <w:lang w:val="en-GB"/>
    </w:rPr>
  </w:style>
  <w:style w:type="paragraph" w:styleId="Header">
    <w:name w:val="header"/>
    <w:basedOn w:val="Normal"/>
    <w:link w:val="HeaderChar"/>
    <w:uiPriority w:val="99"/>
    <w:unhideWhenUsed/>
    <w:rsid w:val="000F572C"/>
    <w:pPr>
      <w:tabs>
        <w:tab w:val="center" w:pos="4536"/>
        <w:tab w:val="right" w:pos="9072"/>
      </w:tabs>
    </w:pPr>
  </w:style>
  <w:style w:type="character" w:customStyle="1" w:styleId="HeaderChar">
    <w:name w:val="Header Char"/>
    <w:basedOn w:val="DefaultParagraphFont"/>
    <w:link w:val="Header"/>
    <w:uiPriority w:val="99"/>
    <w:rsid w:val="000F572C"/>
    <w:rPr>
      <w:lang w:val="en-GB"/>
    </w:rPr>
  </w:style>
  <w:style w:type="paragraph" w:styleId="Footer">
    <w:name w:val="footer"/>
    <w:basedOn w:val="Normal"/>
    <w:link w:val="FooterChar"/>
    <w:uiPriority w:val="99"/>
    <w:unhideWhenUsed/>
    <w:rsid w:val="000F572C"/>
    <w:pPr>
      <w:tabs>
        <w:tab w:val="center" w:pos="4536"/>
        <w:tab w:val="right" w:pos="9072"/>
      </w:tabs>
    </w:pPr>
  </w:style>
  <w:style w:type="character" w:customStyle="1" w:styleId="FooterChar">
    <w:name w:val="Footer Char"/>
    <w:basedOn w:val="DefaultParagraphFont"/>
    <w:link w:val="Footer"/>
    <w:uiPriority w:val="99"/>
    <w:rsid w:val="000F572C"/>
    <w:rPr>
      <w:lang w:val="en-GB"/>
    </w:rPr>
  </w:style>
  <w:style w:type="character" w:styleId="CommentReference">
    <w:name w:val="annotation reference"/>
    <w:basedOn w:val="DefaultParagraphFont"/>
    <w:unhideWhenUsed/>
    <w:rsid w:val="00E9710B"/>
    <w:rPr>
      <w:sz w:val="16"/>
      <w:szCs w:val="16"/>
    </w:rPr>
  </w:style>
  <w:style w:type="paragraph" w:styleId="CommentText">
    <w:name w:val="annotation text"/>
    <w:basedOn w:val="Normal"/>
    <w:link w:val="CommentTextChar"/>
    <w:unhideWhenUsed/>
    <w:rsid w:val="00E9710B"/>
    <w:rPr>
      <w:sz w:val="20"/>
      <w:szCs w:val="20"/>
    </w:rPr>
  </w:style>
  <w:style w:type="character" w:customStyle="1" w:styleId="CommentTextChar">
    <w:name w:val="Comment Text Char"/>
    <w:basedOn w:val="DefaultParagraphFont"/>
    <w:link w:val="CommentText"/>
    <w:rsid w:val="00E9710B"/>
    <w:rPr>
      <w:sz w:val="20"/>
      <w:szCs w:val="20"/>
      <w:lang w:val="en-GB"/>
    </w:rPr>
  </w:style>
  <w:style w:type="paragraph" w:styleId="CommentSubject">
    <w:name w:val="annotation subject"/>
    <w:basedOn w:val="CommentText"/>
    <w:next w:val="CommentText"/>
    <w:link w:val="CommentSubjectChar"/>
    <w:uiPriority w:val="99"/>
    <w:semiHidden/>
    <w:unhideWhenUsed/>
    <w:rsid w:val="00E9710B"/>
    <w:rPr>
      <w:b/>
      <w:bCs/>
    </w:rPr>
  </w:style>
  <w:style w:type="character" w:customStyle="1" w:styleId="CommentSubjectChar">
    <w:name w:val="Comment Subject Char"/>
    <w:basedOn w:val="CommentTextChar"/>
    <w:link w:val="CommentSubject"/>
    <w:uiPriority w:val="99"/>
    <w:semiHidden/>
    <w:rsid w:val="00E9710B"/>
    <w:rPr>
      <w:b/>
      <w:bCs/>
      <w:sz w:val="20"/>
      <w:szCs w:val="20"/>
      <w:lang w:val="en-GB"/>
    </w:rPr>
  </w:style>
  <w:style w:type="paragraph" w:styleId="Revision">
    <w:name w:val="Revision"/>
    <w:hidden/>
    <w:uiPriority w:val="99"/>
    <w:semiHidden/>
    <w:rsid w:val="00531C2C"/>
    <w:rPr>
      <w:lang w:val="en-GB"/>
    </w:rPr>
  </w:style>
  <w:style w:type="paragraph" w:customStyle="1" w:styleId="CitaviBibliography">
    <w:name w:val="Citavi Bibliography"/>
    <w:basedOn w:val="Normal"/>
    <w:rsid w:val="00531C2C"/>
    <w:pPr>
      <w:ind w:left="283" w:hanging="283"/>
    </w:pPr>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D93DA9"/>
    <w:rPr>
      <w:rFonts w:ascii="Times New Roman" w:eastAsia="Times New Roman" w:hAnsi="Times New Roman" w:cs="Times New Roman"/>
      <w:b/>
      <w:bCs/>
      <w:kern w:val="36"/>
      <w:szCs w:val="48"/>
      <w:lang w:val="es-ES" w:eastAsia="es-ES"/>
    </w:rPr>
  </w:style>
  <w:style w:type="character" w:customStyle="1" w:styleId="Heading2Char">
    <w:name w:val="Heading 2 Char"/>
    <w:basedOn w:val="DefaultParagraphFont"/>
    <w:link w:val="Heading2"/>
    <w:uiPriority w:val="9"/>
    <w:rsid w:val="00266CCD"/>
    <w:rPr>
      <w:rFonts w:ascii="Times New Roman" w:eastAsiaTheme="majorEastAsia" w:hAnsi="Times New Roman" w:cstheme="majorBidi"/>
      <w:b/>
      <w:bCs/>
      <w:i/>
      <w:szCs w:val="26"/>
      <w:lang w:val="en-GB"/>
    </w:rPr>
  </w:style>
  <w:style w:type="paragraph" w:customStyle="1" w:styleId="ImageCaption">
    <w:name w:val="Image Caption"/>
    <w:basedOn w:val="Normal"/>
    <w:link w:val="BodyTextChar"/>
    <w:rsid w:val="00B870F6"/>
    <w:pPr>
      <w:spacing w:after="240"/>
      <w:ind w:left="284" w:right="284"/>
    </w:pPr>
    <w:rPr>
      <w:i/>
      <w:sz w:val="18"/>
      <w:szCs w:val="22"/>
      <w:lang w:val="en-US" w:eastAsia="en-US"/>
    </w:rPr>
  </w:style>
  <w:style w:type="character" w:customStyle="1" w:styleId="BodyTextChar">
    <w:name w:val="Body Text Char"/>
    <w:basedOn w:val="DefaultParagraphFont"/>
    <w:link w:val="ImageCaption"/>
    <w:rsid w:val="00B870F6"/>
    <w:rPr>
      <w:rFonts w:ascii="Times New Roman" w:hAnsi="Times New Roman"/>
      <w:i/>
      <w:sz w:val="18"/>
      <w:szCs w:val="22"/>
      <w:lang w:val="en-US" w:eastAsia="en-US"/>
    </w:rPr>
  </w:style>
  <w:style w:type="paragraph" w:styleId="Bibliography">
    <w:name w:val="Bibliography"/>
    <w:basedOn w:val="Normal"/>
    <w:next w:val="Normal"/>
    <w:uiPriority w:val="37"/>
    <w:semiHidden/>
    <w:unhideWhenUsed/>
    <w:rsid w:val="00266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6766">
      <w:bodyDiv w:val="1"/>
      <w:marLeft w:val="0"/>
      <w:marRight w:val="0"/>
      <w:marTop w:val="0"/>
      <w:marBottom w:val="0"/>
      <w:divBdr>
        <w:top w:val="none" w:sz="0" w:space="0" w:color="auto"/>
        <w:left w:val="none" w:sz="0" w:space="0" w:color="auto"/>
        <w:bottom w:val="none" w:sz="0" w:space="0" w:color="auto"/>
        <w:right w:val="none" w:sz="0" w:space="0" w:color="auto"/>
      </w:divBdr>
      <w:divsChild>
        <w:div w:id="1618680754">
          <w:marLeft w:val="0"/>
          <w:marRight w:val="0"/>
          <w:marTop w:val="0"/>
          <w:marBottom w:val="0"/>
          <w:divBdr>
            <w:top w:val="none" w:sz="0" w:space="0" w:color="auto"/>
            <w:left w:val="none" w:sz="0" w:space="0" w:color="auto"/>
            <w:bottom w:val="none" w:sz="0" w:space="0" w:color="auto"/>
            <w:right w:val="none" w:sz="0" w:space="0" w:color="auto"/>
          </w:divBdr>
          <w:divsChild>
            <w:div w:id="17822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8453">
      <w:bodyDiv w:val="1"/>
      <w:marLeft w:val="0"/>
      <w:marRight w:val="0"/>
      <w:marTop w:val="0"/>
      <w:marBottom w:val="0"/>
      <w:divBdr>
        <w:top w:val="none" w:sz="0" w:space="0" w:color="auto"/>
        <w:left w:val="none" w:sz="0" w:space="0" w:color="auto"/>
        <w:bottom w:val="none" w:sz="0" w:space="0" w:color="auto"/>
        <w:right w:val="none" w:sz="0" w:space="0" w:color="auto"/>
      </w:divBdr>
      <w:divsChild>
        <w:div w:id="1504739197">
          <w:marLeft w:val="0"/>
          <w:marRight w:val="0"/>
          <w:marTop w:val="0"/>
          <w:marBottom w:val="0"/>
          <w:divBdr>
            <w:top w:val="none" w:sz="0" w:space="0" w:color="auto"/>
            <w:left w:val="none" w:sz="0" w:space="0" w:color="auto"/>
            <w:bottom w:val="none" w:sz="0" w:space="0" w:color="auto"/>
            <w:right w:val="none" w:sz="0" w:space="0" w:color="auto"/>
          </w:divBdr>
          <w:divsChild>
            <w:div w:id="349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415">
      <w:bodyDiv w:val="1"/>
      <w:marLeft w:val="0"/>
      <w:marRight w:val="0"/>
      <w:marTop w:val="0"/>
      <w:marBottom w:val="0"/>
      <w:divBdr>
        <w:top w:val="none" w:sz="0" w:space="0" w:color="auto"/>
        <w:left w:val="none" w:sz="0" w:space="0" w:color="auto"/>
        <w:bottom w:val="none" w:sz="0" w:space="0" w:color="auto"/>
        <w:right w:val="none" w:sz="0" w:space="0" w:color="auto"/>
      </w:divBdr>
    </w:div>
    <w:div w:id="294721958">
      <w:bodyDiv w:val="1"/>
      <w:marLeft w:val="0"/>
      <w:marRight w:val="0"/>
      <w:marTop w:val="0"/>
      <w:marBottom w:val="0"/>
      <w:divBdr>
        <w:top w:val="none" w:sz="0" w:space="0" w:color="auto"/>
        <w:left w:val="none" w:sz="0" w:space="0" w:color="auto"/>
        <w:bottom w:val="none" w:sz="0" w:space="0" w:color="auto"/>
        <w:right w:val="none" w:sz="0" w:space="0" w:color="auto"/>
      </w:divBdr>
    </w:div>
    <w:div w:id="432745968">
      <w:bodyDiv w:val="1"/>
      <w:marLeft w:val="0"/>
      <w:marRight w:val="0"/>
      <w:marTop w:val="0"/>
      <w:marBottom w:val="0"/>
      <w:divBdr>
        <w:top w:val="none" w:sz="0" w:space="0" w:color="auto"/>
        <w:left w:val="none" w:sz="0" w:space="0" w:color="auto"/>
        <w:bottom w:val="none" w:sz="0" w:space="0" w:color="auto"/>
        <w:right w:val="none" w:sz="0" w:space="0" w:color="auto"/>
      </w:divBdr>
    </w:div>
    <w:div w:id="532808585">
      <w:bodyDiv w:val="1"/>
      <w:marLeft w:val="0"/>
      <w:marRight w:val="0"/>
      <w:marTop w:val="0"/>
      <w:marBottom w:val="0"/>
      <w:divBdr>
        <w:top w:val="none" w:sz="0" w:space="0" w:color="auto"/>
        <w:left w:val="none" w:sz="0" w:space="0" w:color="auto"/>
        <w:bottom w:val="none" w:sz="0" w:space="0" w:color="auto"/>
        <w:right w:val="none" w:sz="0" w:space="0" w:color="auto"/>
      </w:divBdr>
      <w:divsChild>
        <w:div w:id="1506361519">
          <w:marLeft w:val="0"/>
          <w:marRight w:val="0"/>
          <w:marTop w:val="0"/>
          <w:marBottom w:val="0"/>
          <w:divBdr>
            <w:top w:val="none" w:sz="0" w:space="0" w:color="auto"/>
            <w:left w:val="none" w:sz="0" w:space="0" w:color="auto"/>
            <w:bottom w:val="none" w:sz="0" w:space="0" w:color="auto"/>
            <w:right w:val="none" w:sz="0" w:space="0" w:color="auto"/>
          </w:divBdr>
          <w:divsChild>
            <w:div w:id="1083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889">
      <w:bodyDiv w:val="1"/>
      <w:marLeft w:val="0"/>
      <w:marRight w:val="0"/>
      <w:marTop w:val="0"/>
      <w:marBottom w:val="0"/>
      <w:divBdr>
        <w:top w:val="none" w:sz="0" w:space="0" w:color="auto"/>
        <w:left w:val="none" w:sz="0" w:space="0" w:color="auto"/>
        <w:bottom w:val="none" w:sz="0" w:space="0" w:color="auto"/>
        <w:right w:val="none" w:sz="0" w:space="0" w:color="auto"/>
      </w:divBdr>
      <w:divsChild>
        <w:div w:id="1595430072">
          <w:marLeft w:val="0"/>
          <w:marRight w:val="0"/>
          <w:marTop w:val="0"/>
          <w:marBottom w:val="0"/>
          <w:divBdr>
            <w:top w:val="none" w:sz="0" w:space="0" w:color="auto"/>
            <w:left w:val="none" w:sz="0" w:space="0" w:color="auto"/>
            <w:bottom w:val="none" w:sz="0" w:space="0" w:color="auto"/>
            <w:right w:val="none" w:sz="0" w:space="0" w:color="auto"/>
          </w:divBdr>
          <w:divsChild>
            <w:div w:id="7941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844">
      <w:bodyDiv w:val="1"/>
      <w:marLeft w:val="0"/>
      <w:marRight w:val="0"/>
      <w:marTop w:val="0"/>
      <w:marBottom w:val="0"/>
      <w:divBdr>
        <w:top w:val="none" w:sz="0" w:space="0" w:color="auto"/>
        <w:left w:val="none" w:sz="0" w:space="0" w:color="auto"/>
        <w:bottom w:val="none" w:sz="0" w:space="0" w:color="auto"/>
        <w:right w:val="none" w:sz="0" w:space="0" w:color="auto"/>
      </w:divBdr>
      <w:divsChild>
        <w:div w:id="1569533806">
          <w:marLeft w:val="0"/>
          <w:marRight w:val="0"/>
          <w:marTop w:val="0"/>
          <w:marBottom w:val="0"/>
          <w:divBdr>
            <w:top w:val="none" w:sz="0" w:space="0" w:color="auto"/>
            <w:left w:val="none" w:sz="0" w:space="0" w:color="auto"/>
            <w:bottom w:val="none" w:sz="0" w:space="0" w:color="auto"/>
            <w:right w:val="none" w:sz="0" w:space="0" w:color="auto"/>
          </w:divBdr>
          <w:divsChild>
            <w:div w:id="936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730">
      <w:bodyDiv w:val="1"/>
      <w:marLeft w:val="0"/>
      <w:marRight w:val="0"/>
      <w:marTop w:val="0"/>
      <w:marBottom w:val="0"/>
      <w:divBdr>
        <w:top w:val="none" w:sz="0" w:space="0" w:color="auto"/>
        <w:left w:val="none" w:sz="0" w:space="0" w:color="auto"/>
        <w:bottom w:val="none" w:sz="0" w:space="0" w:color="auto"/>
        <w:right w:val="none" w:sz="0" w:space="0" w:color="auto"/>
      </w:divBdr>
      <w:divsChild>
        <w:div w:id="756101055">
          <w:marLeft w:val="0"/>
          <w:marRight w:val="0"/>
          <w:marTop w:val="0"/>
          <w:marBottom w:val="0"/>
          <w:divBdr>
            <w:top w:val="none" w:sz="0" w:space="0" w:color="auto"/>
            <w:left w:val="none" w:sz="0" w:space="0" w:color="auto"/>
            <w:bottom w:val="none" w:sz="0" w:space="0" w:color="auto"/>
            <w:right w:val="none" w:sz="0" w:space="0" w:color="auto"/>
          </w:divBdr>
          <w:divsChild>
            <w:div w:id="18044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5571">
      <w:bodyDiv w:val="1"/>
      <w:marLeft w:val="0"/>
      <w:marRight w:val="0"/>
      <w:marTop w:val="0"/>
      <w:marBottom w:val="0"/>
      <w:divBdr>
        <w:top w:val="none" w:sz="0" w:space="0" w:color="auto"/>
        <w:left w:val="none" w:sz="0" w:space="0" w:color="auto"/>
        <w:bottom w:val="none" w:sz="0" w:space="0" w:color="auto"/>
        <w:right w:val="none" w:sz="0" w:space="0" w:color="auto"/>
      </w:divBdr>
      <w:divsChild>
        <w:div w:id="1567178064">
          <w:marLeft w:val="0"/>
          <w:marRight w:val="0"/>
          <w:marTop w:val="0"/>
          <w:marBottom w:val="0"/>
          <w:divBdr>
            <w:top w:val="none" w:sz="0" w:space="0" w:color="auto"/>
            <w:left w:val="none" w:sz="0" w:space="0" w:color="auto"/>
            <w:bottom w:val="none" w:sz="0" w:space="0" w:color="auto"/>
            <w:right w:val="none" w:sz="0" w:space="0" w:color="auto"/>
          </w:divBdr>
          <w:divsChild>
            <w:div w:id="47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987">
      <w:bodyDiv w:val="1"/>
      <w:marLeft w:val="0"/>
      <w:marRight w:val="0"/>
      <w:marTop w:val="0"/>
      <w:marBottom w:val="0"/>
      <w:divBdr>
        <w:top w:val="none" w:sz="0" w:space="0" w:color="auto"/>
        <w:left w:val="none" w:sz="0" w:space="0" w:color="auto"/>
        <w:bottom w:val="none" w:sz="0" w:space="0" w:color="auto"/>
        <w:right w:val="none" w:sz="0" w:space="0" w:color="auto"/>
      </w:divBdr>
      <w:divsChild>
        <w:div w:id="390925252">
          <w:marLeft w:val="0"/>
          <w:marRight w:val="0"/>
          <w:marTop w:val="0"/>
          <w:marBottom w:val="0"/>
          <w:divBdr>
            <w:top w:val="none" w:sz="0" w:space="0" w:color="auto"/>
            <w:left w:val="none" w:sz="0" w:space="0" w:color="auto"/>
            <w:bottom w:val="none" w:sz="0" w:space="0" w:color="auto"/>
            <w:right w:val="none" w:sz="0" w:space="0" w:color="auto"/>
          </w:divBdr>
          <w:divsChild>
            <w:div w:id="13460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87">
      <w:bodyDiv w:val="1"/>
      <w:marLeft w:val="0"/>
      <w:marRight w:val="0"/>
      <w:marTop w:val="0"/>
      <w:marBottom w:val="0"/>
      <w:divBdr>
        <w:top w:val="none" w:sz="0" w:space="0" w:color="auto"/>
        <w:left w:val="none" w:sz="0" w:space="0" w:color="auto"/>
        <w:bottom w:val="none" w:sz="0" w:space="0" w:color="auto"/>
        <w:right w:val="none" w:sz="0" w:space="0" w:color="auto"/>
      </w:divBdr>
      <w:divsChild>
        <w:div w:id="1398742087">
          <w:marLeft w:val="0"/>
          <w:marRight w:val="0"/>
          <w:marTop w:val="0"/>
          <w:marBottom w:val="0"/>
          <w:divBdr>
            <w:top w:val="none" w:sz="0" w:space="0" w:color="auto"/>
            <w:left w:val="none" w:sz="0" w:space="0" w:color="auto"/>
            <w:bottom w:val="none" w:sz="0" w:space="0" w:color="auto"/>
            <w:right w:val="none" w:sz="0" w:space="0" w:color="auto"/>
          </w:divBdr>
          <w:divsChild>
            <w:div w:id="20206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879">
      <w:bodyDiv w:val="1"/>
      <w:marLeft w:val="0"/>
      <w:marRight w:val="0"/>
      <w:marTop w:val="0"/>
      <w:marBottom w:val="0"/>
      <w:divBdr>
        <w:top w:val="none" w:sz="0" w:space="0" w:color="auto"/>
        <w:left w:val="none" w:sz="0" w:space="0" w:color="auto"/>
        <w:bottom w:val="none" w:sz="0" w:space="0" w:color="auto"/>
        <w:right w:val="none" w:sz="0" w:space="0" w:color="auto"/>
      </w:divBdr>
      <w:divsChild>
        <w:div w:id="908802909">
          <w:marLeft w:val="0"/>
          <w:marRight w:val="0"/>
          <w:marTop w:val="0"/>
          <w:marBottom w:val="0"/>
          <w:divBdr>
            <w:top w:val="none" w:sz="0" w:space="0" w:color="auto"/>
            <w:left w:val="none" w:sz="0" w:space="0" w:color="auto"/>
            <w:bottom w:val="none" w:sz="0" w:space="0" w:color="auto"/>
            <w:right w:val="none" w:sz="0" w:space="0" w:color="auto"/>
          </w:divBdr>
          <w:divsChild>
            <w:div w:id="8300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195">
      <w:bodyDiv w:val="1"/>
      <w:marLeft w:val="0"/>
      <w:marRight w:val="0"/>
      <w:marTop w:val="0"/>
      <w:marBottom w:val="0"/>
      <w:divBdr>
        <w:top w:val="none" w:sz="0" w:space="0" w:color="auto"/>
        <w:left w:val="none" w:sz="0" w:space="0" w:color="auto"/>
        <w:bottom w:val="none" w:sz="0" w:space="0" w:color="auto"/>
        <w:right w:val="none" w:sz="0" w:space="0" w:color="auto"/>
      </w:divBdr>
      <w:divsChild>
        <w:div w:id="683361461">
          <w:marLeft w:val="0"/>
          <w:marRight w:val="0"/>
          <w:marTop w:val="0"/>
          <w:marBottom w:val="0"/>
          <w:divBdr>
            <w:top w:val="none" w:sz="0" w:space="0" w:color="auto"/>
            <w:left w:val="none" w:sz="0" w:space="0" w:color="auto"/>
            <w:bottom w:val="none" w:sz="0" w:space="0" w:color="auto"/>
            <w:right w:val="none" w:sz="0" w:space="0" w:color="auto"/>
          </w:divBdr>
          <w:divsChild>
            <w:div w:id="93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E0B8E-D147-2648-823B-9663454E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2429</Words>
  <Characters>13848</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ID (set by BEO)</vt:lpstr>
      <vt:lpstr>Date</vt:lpstr>
      <vt:lpstr>Author of synthesis proposal</vt:lpstr>
      <vt:lpstr>Email</vt:lpstr>
      <vt:lpstr>Title</vt:lpstr>
      <vt:lpstr>Authors</vt:lpstr>
      <vt:lpstr>Rationale</vt:lpstr>
      <vt:lpstr>Methods</vt:lpstr>
      <vt:lpstr>    Principal component analysis</vt:lpstr>
      <vt:lpstr>    Correlation and structural equation modeling</vt:lpstr>
      <vt:lpstr>References </vt:lpstr>
      <vt:lpstr>Data requirements</vt:lpstr>
      <vt:lpstr>    Species trait data per trophic guild</vt:lpstr>
      <vt:lpstr>    Plot-level species abundance data (over time)</vt:lpstr>
      <vt:lpstr>    Plot-level data of land-use intensity factors</vt:lpstr>
      <vt:lpstr>Notes</vt:lpstr>
      <vt:lpstr>    Evidence for trait synchrony across trophic guilds</vt:lpstr>
      <vt:lpstr>    Trait-space responses to land use change </vt:lpstr>
      <vt:lpstr>    Perspectives</vt:lpstr>
    </vt:vector>
  </TitlesOfParts>
  <Company>Senckenberg Gesellschaft für Naturforschung</Company>
  <LinksUpToDate>false</LinksUpToDate>
  <CharactersWithSpaces>16245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Manning</dc:creator>
  <cp:lastModifiedBy>Peter Manning</cp:lastModifiedBy>
  <cp:revision>3</cp:revision>
  <cp:lastPrinted>2014-05-19T07:06:00Z</cp:lastPrinted>
  <dcterms:created xsi:type="dcterms:W3CDTF">2016-03-30T13:44:00Z</dcterms:created>
  <dcterms:modified xsi:type="dcterms:W3CDTF">2016-03-30T14:56:00Z</dcterms:modified>
</cp:coreProperties>
</file>