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BE47D" w14:textId="77777777" w:rsidR="00D96A9A" w:rsidRDefault="00D96A9A" w:rsidP="00D96A9A">
      <w:pPr>
        <w:pStyle w:val="berschrift1"/>
      </w:pPr>
      <w:r>
        <w:t xml:space="preserve">Date: </w:t>
      </w:r>
    </w:p>
    <w:p w14:paraId="12296821" w14:textId="77777777" w:rsidR="00D96A9A" w:rsidRDefault="004C60B8" w:rsidP="00D96A9A">
      <w:r>
        <w:t>14.03.2016</w:t>
      </w:r>
    </w:p>
    <w:p w14:paraId="598C6FDC" w14:textId="77777777" w:rsidR="00D96A9A" w:rsidRDefault="00D96A9A" w:rsidP="00D96A9A">
      <w:pPr>
        <w:pStyle w:val="berschrift1"/>
      </w:pPr>
      <w:r>
        <w:t>Working title:</w:t>
      </w:r>
    </w:p>
    <w:p w14:paraId="7BAC3BC3" w14:textId="77777777" w:rsidR="00BF0743" w:rsidRDefault="00D1029F" w:rsidP="00D96A9A">
      <w:r>
        <w:t>Is there whole ecosystem level synchrony in functional trait distribution?</w:t>
      </w:r>
    </w:p>
    <w:p w14:paraId="197D96D0" w14:textId="77777777" w:rsidR="00D96A9A" w:rsidRDefault="00D96A9A" w:rsidP="00D96A9A">
      <w:pPr>
        <w:pStyle w:val="berschrift1"/>
      </w:pPr>
      <w:r>
        <w:t>Authors</w:t>
      </w:r>
      <w:r w:rsidR="00D46902">
        <w:t xml:space="preserve"> of the synthesis proposal</w:t>
      </w:r>
      <w:r>
        <w:t>:</w:t>
      </w:r>
    </w:p>
    <w:p w14:paraId="020F5D7E" w14:textId="77777777" w:rsidR="00BF0743" w:rsidRDefault="00D1029F" w:rsidP="00D96A9A">
      <w:r>
        <w:t>Florian D. Schneider, Pete Manning</w:t>
      </w:r>
    </w:p>
    <w:p w14:paraId="22825988" w14:textId="77777777" w:rsidR="00BF0743" w:rsidRDefault="00D1029F">
      <w:bookmarkStart w:id="0" w:name="authors"/>
      <w:bookmarkEnd w:id="0"/>
      <w:r>
        <w:t>We will adhere to the authorship criteria of the BE and everyone who contributes data to the analysis will be offered authorship.</w:t>
      </w:r>
    </w:p>
    <w:p w14:paraId="7DB17711" w14:textId="77777777" w:rsidR="00BF0743" w:rsidRDefault="00D1029F">
      <w:pPr>
        <w:pStyle w:val="berschrift2"/>
      </w:pPr>
      <w:bookmarkStart w:id="1" w:name="confirmed-authors"/>
      <w:bookmarkEnd w:id="1"/>
      <w:proofErr w:type="gramStart"/>
      <w:r>
        <w:t>confirmed</w:t>
      </w:r>
      <w:proofErr w:type="gramEnd"/>
      <w:r>
        <w:t xml:space="preserve"> authors</w:t>
      </w:r>
    </w:p>
    <w:p w14:paraId="1C31D504" w14:textId="37E531E4" w:rsidR="00BF0743" w:rsidRPr="00B926BE" w:rsidRDefault="00D1029F">
      <w:r w:rsidRPr="00B926BE">
        <w:t xml:space="preserve">Ellen </w:t>
      </w:r>
      <w:proofErr w:type="spellStart"/>
      <w:r w:rsidRPr="00B926BE">
        <w:t>Kandeler</w:t>
      </w:r>
      <w:proofErr w:type="spellEnd"/>
      <w:r w:rsidRPr="00B926BE">
        <w:br/>
      </w:r>
      <w:proofErr w:type="spellStart"/>
      <w:r w:rsidRPr="00B926BE">
        <w:t>Nadja</w:t>
      </w:r>
      <w:proofErr w:type="spellEnd"/>
      <w:r w:rsidRPr="00B926BE">
        <w:t xml:space="preserve"> </w:t>
      </w:r>
      <w:r w:rsidR="00350033" w:rsidRPr="00B926BE">
        <w:rPr>
          <w:lang w:val="de-DE"/>
        </w:rPr>
        <w:t xml:space="preserve">K. </w:t>
      </w:r>
      <w:r w:rsidRPr="00B926BE">
        <w:t>Simons</w:t>
      </w:r>
      <w:r w:rsidRPr="00B926BE">
        <w:br/>
        <w:t xml:space="preserve">Martin </w:t>
      </w:r>
      <w:r w:rsidR="00890D4E" w:rsidRPr="00B926BE">
        <w:rPr>
          <w:lang w:val="de-DE"/>
        </w:rPr>
        <w:t xml:space="preserve">M. </w:t>
      </w:r>
      <w:proofErr w:type="spellStart"/>
      <w:r w:rsidR="00890D4E" w:rsidRPr="00B926BE">
        <w:rPr>
          <w:lang w:val="de-DE"/>
        </w:rPr>
        <w:t>Gossner</w:t>
      </w:r>
      <w:proofErr w:type="spellEnd"/>
      <w:r w:rsidRPr="00B926BE">
        <w:t xml:space="preserve"> </w:t>
      </w:r>
      <w:r w:rsidR="004C60B8" w:rsidRPr="00B926BE">
        <w:br/>
        <w:t xml:space="preserve">Santiago </w:t>
      </w:r>
      <w:proofErr w:type="spellStart"/>
      <w:r w:rsidR="004C60B8" w:rsidRPr="00B926BE">
        <w:t>Soliveres</w:t>
      </w:r>
      <w:proofErr w:type="spellEnd"/>
      <w:r w:rsidR="00B926BE">
        <w:br/>
      </w:r>
      <w:r w:rsidR="00B926BE" w:rsidRPr="00B926BE">
        <w:t xml:space="preserve">Nico </w:t>
      </w:r>
      <w:proofErr w:type="spellStart"/>
      <w:r w:rsidR="00B926BE" w:rsidRPr="00B926BE">
        <w:t>Blüthgen</w:t>
      </w:r>
      <w:proofErr w:type="spellEnd"/>
      <w:r w:rsidRPr="00B926BE">
        <w:br/>
        <w:t>Markus Fischer</w:t>
      </w:r>
    </w:p>
    <w:p w14:paraId="3EC5CE73" w14:textId="77777777" w:rsidR="00BF0743" w:rsidRPr="00B926BE" w:rsidRDefault="00D1029F">
      <w:pPr>
        <w:pStyle w:val="berschrift1"/>
      </w:pPr>
      <w:bookmarkStart w:id="2" w:name="rationale"/>
      <w:bookmarkEnd w:id="2"/>
      <w:r w:rsidRPr="00B926BE">
        <w:t>Rationale</w:t>
      </w:r>
    </w:p>
    <w:p w14:paraId="458DDD01" w14:textId="4C977FC1" w:rsidR="00BF0743" w:rsidRDefault="00D1029F">
      <w:r>
        <w:t>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w:t>
      </w:r>
      <w:bookmarkStart w:id="3" w:name="_GoBack"/>
      <w:bookmarkEnd w:id="3"/>
      <w:r>
        <w:t xml:space="preserve">mics spectrum': a single axis differentiating between conservative and exploitative growth strategies (Reich 2014; </w:t>
      </w:r>
      <w:proofErr w:type="spellStart"/>
      <w:r>
        <w:t>Díaz</w:t>
      </w:r>
      <w:proofErr w:type="spellEnd"/>
      <w:r>
        <w:t xml:space="preserve"> et al. 2016</w:t>
      </w:r>
      <w:del w:id="4" w:author="Santiago Soliveres" w:date="2016-03-14T16:03:00Z">
        <w:r w:rsidDel="006248B7">
          <w:delText xml:space="preserve">; </w:delText>
        </w:r>
      </w:del>
      <w:ins w:id="5" w:author="Santiago Soliveres" w:date="2016-03-14T16:03:00Z">
        <w:r w:rsidR="006248B7">
          <w:t xml:space="preserve">), or between </w:t>
        </w:r>
      </w:ins>
      <w:ins w:id="6" w:author="Santiago Soliveres" w:date="2016-03-14T16:04:00Z">
        <w:r w:rsidR="006248B7">
          <w:t xml:space="preserve">growth rates and </w:t>
        </w:r>
        <w:commentRangeStart w:id="7"/>
        <w:r w:rsidR="006248B7">
          <w:t xml:space="preserve">reproductive strategies </w:t>
        </w:r>
      </w:ins>
      <w:commentRangeEnd w:id="7"/>
      <w:ins w:id="8" w:author="Santiago Soliveres" w:date="2016-03-14T16:07:00Z">
        <w:r w:rsidR="006248B7">
          <w:rPr>
            <w:rStyle w:val="Kommentarzeichen"/>
          </w:rPr>
          <w:commentReference w:id="7"/>
        </w:r>
      </w:ins>
      <w:ins w:id="9" w:author="Santiago Soliveres" w:date="2016-03-14T16:04:00Z">
        <w:r w:rsidR="006248B7">
          <w:t>(</w:t>
        </w:r>
      </w:ins>
      <w:proofErr w:type="spellStart"/>
      <w:r>
        <w:t>Salguero</w:t>
      </w:r>
      <w:proofErr w:type="spellEnd"/>
      <w:r>
        <w:t xml:space="preserve">-Gómez et al. 2016).  Functional strategies reflect </w:t>
      </w:r>
      <w:ins w:id="10" w:author="Nadja Simons" w:date="2016-03-18T14:52:00Z">
        <w:r>
          <w:t>adap</w:t>
        </w:r>
      </w:ins>
      <w:ins w:id="11" w:author="Nadja Simons" w:date="2016-03-17T17:05:00Z">
        <w:r w:rsidR="00FB600E">
          <w:t>ta</w:t>
        </w:r>
      </w:ins>
      <w:ins w:id="12" w:author="Nadja Simons" w:date="2016-03-18T14:52:00Z">
        <w:r>
          <w:t>tion</w:t>
        </w:r>
      </w:ins>
      <w:del w:id="13" w:author="Nadja Simons" w:date="2016-03-18T14:52:00Z">
        <w:r>
          <w:delText>adaption</w:delText>
        </w:r>
      </w:del>
      <w:r>
        <w:t xml:space="preserve"> to environmental conditions</w:t>
      </w:r>
      <w:ins w:id="14" w:author="Santiago Soliveres" w:date="2016-03-14T16:07:00Z">
        <w:r w:rsidR="006248B7">
          <w:t xml:space="preserve"> (</w:t>
        </w:r>
      </w:ins>
      <w:proofErr w:type="spellStart"/>
      <w:ins w:id="15" w:author="Santiago Soliveres" w:date="2016-03-14T16:13:00Z">
        <w:r w:rsidR="00AD271E">
          <w:t>Lavorel</w:t>
        </w:r>
        <w:proofErr w:type="spellEnd"/>
        <w:r w:rsidR="00AD271E">
          <w:t xml:space="preserve"> et al. 2011; de </w:t>
        </w:r>
        <w:proofErr w:type="spellStart"/>
        <w:r w:rsidR="00AD271E">
          <w:t>Vries</w:t>
        </w:r>
        <w:proofErr w:type="spellEnd"/>
        <w:r w:rsidR="00AD271E">
          <w:t xml:space="preserve"> et al. 2012; Reich 2014</w:t>
        </w:r>
      </w:ins>
      <w:ins w:id="16" w:author="Santiago Soliveres" w:date="2016-03-14T16:07:00Z">
        <w:r w:rsidR="006248B7">
          <w:t xml:space="preserve">) </w:t>
        </w:r>
      </w:ins>
      <w:del w:id="17" w:author="Santiago Soliveres" w:date="2016-03-14T16:14:00Z">
        <w:r w:rsidDel="00AD271E">
          <w:delText xml:space="preserve">. The diversity and distribution of strategies within a community can therefore often be seen to co-vary along environmental gradients (Lavorel et al. 2011; de Vries et al. 2012). </w:delText>
        </w:r>
      </w:del>
      <w:proofErr w:type="gramStart"/>
      <w:r>
        <w:t>For</w:t>
      </w:r>
      <w:proofErr w:type="gramEnd"/>
      <w:r>
        <w:t xml:space="preserve"> instance community-level specific leaf area (SLA) responds negatively to drought and positively to nutrient availability (de </w:t>
      </w:r>
      <w:proofErr w:type="spellStart"/>
      <w:r>
        <w:t>Vries</w:t>
      </w:r>
      <w:proofErr w:type="spellEnd"/>
      <w:r>
        <w:t xml:space="preserve"> et al. 2012; Reich 2014). Similarly, the loss of functional trait diversity can occur where niche space is constricted, e.g. due to grazing, mowing or fertilization (</w:t>
      </w:r>
      <w:commentRangeStart w:id="18"/>
      <w:proofErr w:type="spellStart"/>
      <w:r>
        <w:t>Harpole</w:t>
      </w:r>
      <w:proofErr w:type="spellEnd"/>
      <w:r>
        <w:t xml:space="preserve"> et al 2012</w:t>
      </w:r>
      <w:commentRangeEnd w:id="18"/>
      <w:r w:rsidR="00890D4E">
        <w:rPr>
          <w:rStyle w:val="Kommentarzeichen"/>
        </w:rPr>
        <w:commentReference w:id="18"/>
      </w:r>
      <w:commentRangeStart w:id="19"/>
      <w:commentRangeStart w:id="20"/>
      <w:r>
        <w:t xml:space="preserve">, </w:t>
      </w:r>
      <w:commentRangeStart w:id="21"/>
      <w:r>
        <w:t xml:space="preserve">REF </w:t>
      </w:r>
      <w:proofErr w:type="spellStart"/>
      <w:r>
        <w:t>Exploratories</w:t>
      </w:r>
      <w:commentRangeEnd w:id="19"/>
      <w:proofErr w:type="spellEnd"/>
      <w:r w:rsidR="00D46902">
        <w:rPr>
          <w:rStyle w:val="Kommentarzeichen"/>
        </w:rPr>
        <w:commentReference w:id="19"/>
      </w:r>
      <w:commentRangeEnd w:id="20"/>
      <w:commentRangeEnd w:id="21"/>
      <w:r w:rsidR="00CF7909">
        <w:rPr>
          <w:rStyle w:val="Kommentarzeichen"/>
        </w:rPr>
        <w:commentReference w:id="20"/>
      </w:r>
      <w:r w:rsidR="00890D4E">
        <w:rPr>
          <w:rStyle w:val="Kommentarzeichen"/>
        </w:rPr>
        <w:commentReference w:id="21"/>
      </w:r>
      <w:r>
        <w:t xml:space="preserve">). </w:t>
      </w:r>
    </w:p>
    <w:p w14:paraId="6E645749" w14:textId="1BA1B280" w:rsidR="00BF0743" w:rsidRDefault="00D1029F">
      <w:del w:id="22" w:author="santiago soliveres" w:date="2016-03-18T14:52:00Z">
        <w:r>
          <w:delText>There is evidence that</w:delText>
        </w:r>
      </w:del>
      <w:ins w:id="23" w:author="Santiago Soliveres" w:date="2016-03-14T16:15:00Z">
        <w:r w:rsidR="00AD271E">
          <w:t>Functional strategies are also related to the specificity and strength of the interactions of the target species with others (</w:t>
        </w:r>
        <w:proofErr w:type="spellStart"/>
        <w:r w:rsidR="00AD271E">
          <w:t>Eklöf</w:t>
        </w:r>
        <w:proofErr w:type="spellEnd"/>
        <w:r w:rsidR="00AD271E">
          <w:t xml:space="preserve"> et al. </w:t>
        </w:r>
        <w:commentRangeStart w:id="24"/>
        <w:r w:rsidR="00AD271E">
          <w:t>2013</w:t>
        </w:r>
        <w:commentRangeEnd w:id="24"/>
        <w:r w:rsidR="00AD271E">
          <w:rPr>
            <w:rStyle w:val="Kommentarzeichen"/>
          </w:rPr>
          <w:commentReference w:id="24"/>
        </w:r>
        <w:r w:rsidR="00AD271E">
          <w:t xml:space="preserve">; Le </w:t>
        </w:r>
        <w:proofErr w:type="spellStart"/>
        <w:r w:rsidR="00AD271E">
          <w:t>Bagousse-Pinguet</w:t>
        </w:r>
        <w:proofErr w:type="spellEnd"/>
        <w:r w:rsidR="00AD271E">
          <w:t xml:space="preserve"> et al. </w:t>
        </w:r>
        <w:commentRangeStart w:id="25"/>
        <w:r w:rsidR="00AD271E">
          <w:t>2015</w:t>
        </w:r>
        <w:commentRangeEnd w:id="25"/>
        <w:r w:rsidR="00AD271E">
          <w:rPr>
            <w:rStyle w:val="Kommentarzeichen"/>
          </w:rPr>
          <w:commentReference w:id="25"/>
        </w:r>
        <w:r w:rsidR="00AD271E">
          <w:t xml:space="preserve">; Kunstler et al. </w:t>
        </w:r>
        <w:commentRangeStart w:id="26"/>
        <w:r w:rsidR="00AD271E">
          <w:t>2016</w:t>
        </w:r>
        <w:commentRangeEnd w:id="26"/>
        <w:r w:rsidR="00AD271E">
          <w:rPr>
            <w:rStyle w:val="Kommentarzeichen"/>
          </w:rPr>
          <w:commentReference w:id="26"/>
        </w:r>
        <w:r w:rsidR="00AD271E">
          <w:t>). Indeed, t</w:t>
        </w:r>
      </w:ins>
      <w:del w:id="27" w:author="Santiago Soliveres" w:date="2016-03-14T16:15:00Z">
        <w:r w:rsidDel="00AD271E">
          <w:delText>T</w:delText>
        </w:r>
      </w:del>
      <w:ins w:id="28" w:author="santiago soliveres" w:date="2016-03-18T14:52:00Z">
        <w:r>
          <w:t xml:space="preserve">here is evidence </w:t>
        </w:r>
        <w:commentRangeStart w:id="29"/>
        <w:r>
          <w:t>that</w:t>
        </w:r>
        <w:commentRangeEnd w:id="29"/>
        <w:r w:rsidR="00FF6424">
          <w:rPr>
            <w:rStyle w:val="Kommentarzeichen"/>
          </w:rPr>
          <w:commentReference w:id="29"/>
        </w:r>
      </w:ins>
      <w:r>
        <w:t xml:space="preserve"> </w:t>
      </w:r>
      <w:del w:id="30" w:author="santiago soliveres" w:date="2016-03-14T17:35:00Z">
        <w:r w:rsidDel="00FF6424">
          <w:delText xml:space="preserve">in response to environmental change </w:delText>
        </w:r>
      </w:del>
      <w:r>
        <w:t>systematic shifts in traits occur across multiple trophic guilds</w:t>
      </w:r>
      <w:del w:id="31" w:author="santiago soliveres" w:date="2016-03-18T14:52:00Z">
        <w:r>
          <w:delText>.</w:delText>
        </w:r>
      </w:del>
      <w:ins w:id="32" w:author="Santiago Soliveres" w:date="2016-03-14T16:12:00Z">
        <w:r w:rsidR="00AD271E">
          <w:t xml:space="preserve"> (ref)</w:t>
        </w:r>
      </w:ins>
      <w:ins w:id="33" w:author="santiago soliveres" w:date="2016-03-18T14:52:00Z">
        <w:r>
          <w:t>.</w:t>
        </w:r>
      </w:ins>
      <w:r>
        <w:t xml:space="preserve"> This could be driven by either species interactions (trophic or non-trophic), or by shared environmental responses. To date, evidence </w:t>
      </w:r>
      <w:r>
        <w:lastRenderedPageBreak/>
        <w:t xml:space="preserve">for such shifts </w:t>
      </w:r>
      <w:r w:rsidR="0084635B">
        <w:t>has</w:t>
      </w:r>
      <w:r>
        <w:t xml:space="preserve"> been drawn mostly from observations at two adjacent trophic levels, where it is </w:t>
      </w:r>
      <w:commentRangeStart w:id="34"/>
      <w:commentRangeStart w:id="35"/>
      <w:r>
        <w:t xml:space="preserve">seen that traits in one trophic guild correlate with traits in a directly interacting trophic guild </w:t>
      </w:r>
      <w:commentRangeEnd w:id="34"/>
      <w:r w:rsidR="00695940">
        <w:rPr>
          <w:rStyle w:val="Kommentarzeichen"/>
        </w:rPr>
        <w:commentReference w:id="34"/>
      </w:r>
      <w:commentRangeEnd w:id="35"/>
      <w:r w:rsidR="00FB600E">
        <w:rPr>
          <w:rStyle w:val="Kommentarzeichen"/>
        </w:rPr>
        <w:commentReference w:id="35"/>
      </w:r>
      <w:commentRangeStart w:id="36"/>
      <w:commentRangeStart w:id="37"/>
      <w:r>
        <w:t>(e.g. plants and herbivores, predators and prey).</w:t>
      </w:r>
      <w:commentRangeEnd w:id="36"/>
      <w:commentRangeEnd w:id="37"/>
      <w:r w:rsidR="00D46902">
        <w:rPr>
          <w:rStyle w:val="Kommentarzeichen"/>
        </w:rPr>
        <w:commentReference w:id="37"/>
      </w:r>
      <w:r w:rsidR="00D46902">
        <w:rPr>
          <w:rStyle w:val="Kommentarzeichen"/>
        </w:rPr>
        <w:commentReference w:id="36"/>
      </w:r>
    </w:p>
    <w:p w14:paraId="1A758940" w14:textId="1590D932" w:rsidR="00BF0743" w:rsidRDefault="00D1029F">
      <w:r>
        <w:t xml:space="preserve">If the </w:t>
      </w:r>
      <w:commentRangeStart w:id="38"/>
      <w:r>
        <w:t>constraints on economics</w:t>
      </w:r>
      <w:commentRangeEnd w:id="38"/>
      <w:r w:rsidR="00066748">
        <w:rPr>
          <w:rStyle w:val="Kommentarzeichen"/>
        </w:rPr>
        <w:commentReference w:id="38"/>
      </w:r>
      <w:r>
        <w:t xml:space="preserve">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w:t>
      </w:r>
      <w:proofErr w:type="spellStart"/>
      <w:r>
        <w:t>Díaz</w:t>
      </w:r>
      <w:proofErr w:type="spellEnd"/>
      <w:r>
        <w:t xml:space="preserve"> et al. 2016).</w:t>
      </w:r>
    </w:p>
    <w:p w14:paraId="2A1F2E26" w14:textId="2A87D4CA" w:rsidR="00BF0743" w:rsidRDefault="00D1029F">
      <w:r>
        <w:t xml:space="preserve">Based on this knowledge, we </w:t>
      </w:r>
      <w:r w:rsidR="00122338">
        <w:t>hypothesize</w:t>
      </w:r>
      <w:r>
        <w:t xml:space="preserve"> that the community weighted means of functional traits will be </w:t>
      </w:r>
      <w:r w:rsidR="00585A37">
        <w:t>synchronized</w:t>
      </w:r>
      <w:r>
        <w:t xml:space="preserve"> across multiple trophic levels in the Biodiversity Exploratory grasslands. </w:t>
      </w:r>
      <w:commentRangeStart w:id="39"/>
      <w:r>
        <w:t xml:space="preserve">Specifically, we </w:t>
      </w:r>
      <w:r w:rsidR="00585A37">
        <w:t>hypothesize</w:t>
      </w:r>
      <w:r>
        <w:t xml:space="preserve"> that an increase in </w:t>
      </w:r>
      <w:r w:rsidR="00FF6424">
        <w:t>land-</w:t>
      </w:r>
      <w:r>
        <w:t>use intensity will shift plants towards an exploitative strategy, aboveground invertebrates of primary and secondary consumer groups towards small body sizes</w:t>
      </w:r>
      <w:ins w:id="40" w:author="Martin Gossner" w:date="2016-03-15T08:13:00Z">
        <w:r w:rsidR="00695940">
          <w:t xml:space="preserve"> (e.g. </w:t>
        </w:r>
        <w:commentRangeStart w:id="41"/>
        <w:commentRangeStart w:id="42"/>
        <w:r w:rsidR="00695940">
          <w:t>Simons et al. 201</w:t>
        </w:r>
        <w:del w:id="43" w:author="Florian Dirk Schneider" w:date="2016-03-18T16:08:00Z">
          <w:r w:rsidR="00695940" w:rsidDel="00BB26A5">
            <w:delText>6</w:delText>
          </w:r>
          <w:commentRangeEnd w:id="41"/>
          <w:r w:rsidR="00695940" w:rsidDel="00BB26A5">
            <w:rPr>
              <w:rStyle w:val="Kommentarzeichen"/>
            </w:rPr>
            <w:commentReference w:id="41"/>
          </w:r>
        </w:del>
      </w:ins>
      <w:commentRangeEnd w:id="42"/>
      <w:ins w:id="44" w:author="Florian Dirk Schneider" w:date="2016-03-18T16:08:00Z">
        <w:r w:rsidR="00BB26A5">
          <w:t>5b</w:t>
        </w:r>
      </w:ins>
      <w:ins w:id="45" w:author="Nadja Simons" w:date="2016-03-18T14:52:00Z">
        <w:r w:rsidR="00350033">
          <w:rPr>
            <w:rStyle w:val="Kommentarzeichen"/>
          </w:rPr>
          <w:commentReference w:id="42"/>
        </w:r>
      </w:ins>
      <w:ins w:id="46" w:author="Martin Gossner" w:date="2016-03-15T08:13:00Z">
        <w:r w:rsidR="00695940">
          <w:t>)</w:t>
        </w:r>
      </w:ins>
      <w:ins w:id="47" w:author="Nadja Simons" w:date="2016-03-18T14:52:00Z">
        <w:r>
          <w:t>,</w:t>
        </w:r>
      </w:ins>
      <w:del w:id="48" w:author="Nadja Simons" w:date="2016-03-18T14:52:00Z">
        <w:r>
          <w:delText>,</w:delText>
        </w:r>
      </w:del>
      <w:r>
        <w:t xml:space="preserve"> and </w:t>
      </w:r>
      <w:commentRangeStart w:id="49"/>
      <w:r>
        <w:t>microbes towards bacterial dominance</w:t>
      </w:r>
      <w:commentRangeEnd w:id="49"/>
      <w:r w:rsidR="00FF6424">
        <w:rPr>
          <w:rStyle w:val="Kommentarzeichen"/>
        </w:rPr>
        <w:commentReference w:id="49"/>
      </w:r>
      <w:r>
        <w:t xml:space="preserve">. </w:t>
      </w:r>
      <w:commentRangeEnd w:id="39"/>
      <w:r w:rsidR="00D46902">
        <w:rPr>
          <w:rStyle w:val="Kommentarzeichen"/>
        </w:rPr>
        <w:commentReference w:id="39"/>
      </w:r>
      <w:r>
        <w:t>Furthermore, trait variation is reduced by intensification of land use (</w:t>
      </w:r>
      <w:proofErr w:type="spellStart"/>
      <w:r>
        <w:t>Gámez-Virués</w:t>
      </w:r>
      <w:proofErr w:type="spellEnd"/>
      <w:r>
        <w:t xml:space="preserve"> et al. 2015). </w:t>
      </w:r>
      <w:commentRangeStart w:id="50"/>
      <w:r>
        <w:t xml:space="preserve">We hypothesize that the strength of trait synchrony across functional groups is sensitive to changes in land-use intensity. </w:t>
      </w:r>
      <w:commentRangeEnd w:id="50"/>
      <w:r w:rsidR="0084635B">
        <w:rPr>
          <w:rStyle w:val="Kommentarzeichen"/>
        </w:rPr>
        <w:commentReference w:id="50"/>
      </w:r>
    </w:p>
    <w:p w14:paraId="093A2FBD" w14:textId="0D78F32F" w:rsidR="00BF0743" w:rsidRDefault="00D1029F">
      <w:commentRangeStart w:id="51"/>
      <w:commentRangeStart w:id="52"/>
      <w:r>
        <w:t xml:space="preserve">If trait synchrony across trophic levels holds true, this also provides a new approach to relate </w:t>
      </w:r>
      <w:commentRangeEnd w:id="51"/>
      <w:r w:rsidR="00256A09">
        <w:rPr>
          <w:rStyle w:val="Kommentarzeichen"/>
        </w:rPr>
        <w:commentReference w:id="51"/>
      </w:r>
      <w:commentRangeEnd w:id="52"/>
      <w:r w:rsidR="00B35E53">
        <w:rPr>
          <w:rStyle w:val="Kommentarzeichen"/>
        </w:rPr>
        <w:commentReference w:id="52"/>
      </w:r>
      <w:r>
        <w:t xml:space="preserve">trait variation to the </w:t>
      </w:r>
      <w:commentRangeStart w:id="53"/>
      <w:r>
        <w:t>provision of ecosystem services</w:t>
      </w:r>
      <w:commentRangeEnd w:id="53"/>
      <w:r w:rsidR="00AC47D0">
        <w:rPr>
          <w:rStyle w:val="Kommentarzeichen"/>
        </w:rPr>
        <w:commentReference w:id="53"/>
      </w:r>
      <w:r>
        <w:t xml:space="preserve"> (</w:t>
      </w:r>
      <w:proofErr w:type="spellStart"/>
      <w:r>
        <w:t>Lavorel</w:t>
      </w:r>
      <w:proofErr w:type="spellEnd"/>
      <w:r>
        <w:t xml:space="preserve"> and </w:t>
      </w:r>
      <w:proofErr w:type="spellStart"/>
      <w:r>
        <w:t>Grigulis</w:t>
      </w:r>
      <w:proofErr w:type="spellEnd"/>
      <w:r>
        <w:t xml:space="preserve"> 2012). Community-wide shifts in trait diversity </w:t>
      </w:r>
      <w:del w:id="54" w:author="santiago soliveres" w:date="2016-03-14T17:41:00Z">
        <w:r w:rsidDel="00FF6424">
          <w:delText xml:space="preserve">may be propagated to the ecosystem level </w:delText>
        </w:r>
      </w:del>
      <w:r>
        <w:t>could potentially explain variation in ecosystem multi-functionality (</w:t>
      </w:r>
      <w:commentRangeStart w:id="55"/>
      <w:r>
        <w:t>Soliveres et al. in preparation</w:t>
      </w:r>
      <w:commentRangeEnd w:id="55"/>
      <w:r w:rsidR="00FF6424">
        <w:rPr>
          <w:rStyle w:val="Kommentarzeichen"/>
        </w:rPr>
        <w:commentReference w:id="55"/>
      </w:r>
      <w:r>
        <w:t xml:space="preserve">). Such relationships will be investigated if ecosystem level trait axes are identified, and we will also explore relationships between the trait </w:t>
      </w:r>
      <w:proofErr w:type="gramStart"/>
      <w:r>
        <w:t>distribution</w:t>
      </w:r>
      <w:proofErr w:type="gramEnd"/>
      <w:r>
        <w:t xml:space="preserve"> (functional diversity) of multiple trophic levels. </w:t>
      </w:r>
    </w:p>
    <w:p w14:paraId="18462786" w14:textId="77777777" w:rsidR="00BF0743" w:rsidRDefault="00D1029F">
      <w:pPr>
        <w:pStyle w:val="berschrift1"/>
      </w:pPr>
      <w:bookmarkStart w:id="56" w:name="analysis"/>
      <w:bookmarkEnd w:id="56"/>
      <w:r>
        <w:t>Analysis</w:t>
      </w:r>
    </w:p>
    <w:p w14:paraId="56670C8E" w14:textId="77777777" w:rsidR="00BF0743" w:rsidRDefault="00D1029F">
      <w:pPr>
        <w:pStyle w:val="berschrift2"/>
      </w:pPr>
      <w:bookmarkStart w:id="57" w:name="principal-component-analysis"/>
      <w:bookmarkEnd w:id="57"/>
      <w:r>
        <w:t>Principal component analysis</w:t>
      </w:r>
    </w:p>
    <w:p w14:paraId="4A598B5C" w14:textId="65F6CB38" w:rsidR="00BF0743" w:rsidRDefault="00D1029F">
      <w:r>
        <w:t xml:space="preserve">Within each trophic </w:t>
      </w:r>
      <w:del w:id="58" w:author="Florian Dirk Schneider" w:date="2016-03-18T14:56:00Z">
        <w:r w:rsidDel="00B926BE">
          <w:delText>level</w:delText>
        </w:r>
      </w:del>
      <w:ins w:id="59" w:author="Florian Dirk Schneider" w:date="2016-03-18T14:56:00Z">
        <w:r w:rsidR="00B926BE">
          <w:t>guild</w:t>
        </w:r>
      </w:ins>
      <w:r>
        <w:t>, trait data will be coerced to plot-level community weighted means</w:t>
      </w:r>
      <w:ins w:id="60" w:author="Florian Dirk Schneider" w:date="2016-03-18T15:00:00Z">
        <w:r w:rsidR="00B926BE">
          <w:t xml:space="preserve"> (CWM)</w:t>
        </w:r>
      </w:ins>
      <w:r>
        <w:t xml:space="preserve">. Of these, a matrix of traits (columns) per plot (rows) will be fed into a principal component analysis to identify significant axes </w:t>
      </w:r>
      <w:ins w:id="61" w:author="Florian Dirk Schneider" w:date="2016-03-18T14:56:00Z">
        <w:r w:rsidR="00B926BE">
          <w:t xml:space="preserve">within each trophic guild </w:t>
        </w:r>
      </w:ins>
      <w:r>
        <w:t xml:space="preserve">(Fig. 1a). The vectors on the </w:t>
      </w:r>
      <w:ins w:id="62" w:author="Florian Dirk Schneider" w:date="2016-03-18T14:57:00Z">
        <w:r w:rsidR="00B926BE">
          <w:t xml:space="preserve">first and second </w:t>
        </w:r>
      </w:ins>
      <w:r>
        <w:t>principal component axes will serve as the response value</w:t>
      </w:r>
      <w:ins w:id="63" w:author="Florian Dirk Schneider" w:date="2016-03-18T14:57:00Z">
        <w:r w:rsidR="00B926BE">
          <w:t>s</w:t>
        </w:r>
      </w:ins>
      <w:r>
        <w:t xml:space="preserve"> for the further steps of the analysis.</w:t>
      </w:r>
    </w:p>
    <w:p w14:paraId="68443836" w14:textId="249A1654" w:rsidR="00BF0743" w:rsidRDefault="00167ABC">
      <w:ins w:id="64" w:author="Nadja Simons" w:date="2016-03-18T14:52:00Z">
        <w:r>
          <w:rPr>
            <w:noProof/>
            <w:lang w:val="de-DE" w:eastAsia="de-DE"/>
          </w:rPr>
          <mc:AlternateContent>
            <mc:Choice Requires="wps">
              <w:drawing>
                <wp:anchor distT="0" distB="0" distL="114300" distR="114300" simplePos="0" relativeHeight="251661312" behindDoc="0" locked="0" layoutInCell="1" allowOverlap="1" wp14:anchorId="7D60DDFD" wp14:editId="083140D4">
                  <wp:simplePos x="0" y="0"/>
                  <wp:positionH relativeFrom="column">
                    <wp:align>center</wp:align>
                  </wp:positionH>
                  <wp:positionV relativeFrom="paragraph">
                    <wp:posOffset>3182620</wp:posOffset>
                  </wp:positionV>
                  <wp:extent cx="4763770" cy="925195"/>
                  <wp:effectExtent l="0" t="127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B422F" w14:textId="77777777" w:rsidR="00D96A9A" w:rsidRPr="00D96A9A" w:rsidRDefault="00D96A9A">
                              <w:pPr>
                                <w:rPr>
                                  <w:ins w:id="65" w:author="Nadja Simons" w:date="2016-03-18T14:52:00Z"/>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250.6pt;width:375.1pt;height:72.8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g7H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" filled="f" stroked="f">
                  <v:textbox>
                    <w:txbxContent>
                      <w:p w14:paraId="182B422F" w14:textId="77777777" w:rsidR="00D96A9A" w:rsidRPr="00D96A9A" w:rsidRDefault="00D96A9A">
                        <w:pPr>
                          <w:rPr>
                            <w:ins w:id="66" w:author="Nadja Simons" w:date="2016-03-18T14:52:00Z"/>
                          </w:rPr>
                        </w:pPr>
                      </w:p>
                    </w:txbxContent>
                  </v:textbox>
                </v:shape>
              </w:pict>
            </mc:Fallback>
          </mc:AlternateContent>
        </w:r>
      </w:ins>
      <w:del w:id="67" w:author="Nadja Simons" w:date="2016-03-18T14:52:00Z">
        <w:r w:rsidR="00560CBA">
          <w:rPr>
            <w:noProof/>
            <w:lang w:val="de-CH" w:eastAsia="de-CH"/>
          </w:rPr>
          <w:pict>
            <v:shape id="Textfeld 2" o:spid="_x0000_s1026" type="#_x0000_t202" style="position:absolute;margin-left:0;margin-top:250.6pt;width:375.1pt;height:72.8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W1stAIAALk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" filled="f" stroked="f">
              <v:textbox>
                <w:txbxContent>
                  <w:p w14:paraId="49B081DE" w14:textId="77777777" w:rsidR="00D96A9A" w:rsidRPr="00D96A9A" w:rsidRDefault="00D96A9A">
                    <w:pPr>
                      <w:rPr>
                        <w:del w:id="68" w:author="Nadja Simons" w:date="2016-03-18T14:52:00Z"/>
                      </w:rPr>
                    </w:pPr>
                  </w:p>
                </w:txbxContent>
              </v:textbox>
            </v:shape>
          </w:pict>
        </w:r>
      </w:del>
      <w:del w:id="69" w:author="Florian Dirk Schneider" w:date="2016-03-18T14:58:00Z">
        <w:r w:rsidR="00D1029F" w:rsidDel="00B926BE">
          <w:delText>Besides</w:delText>
        </w:r>
      </w:del>
      <w:ins w:id="70" w:author="Florian Dirk Schneider" w:date="2016-03-18T14:58:00Z">
        <w:r w:rsidR="00B926BE">
          <w:t>As a complement to</w:t>
        </w:r>
      </w:ins>
      <w:r w:rsidR="00D1029F">
        <w:t xml:space="preserve"> </w:t>
      </w:r>
      <w:del w:id="71" w:author="Florian Dirk Schneider" w:date="2016-03-18T15:00:00Z">
        <w:r w:rsidR="00D1029F" w:rsidDel="00B926BE">
          <w:delText>community weighted means</w:delText>
        </w:r>
      </w:del>
      <w:ins w:id="72" w:author="Florian Dirk Schneider" w:date="2016-03-18T15:00:00Z">
        <w:r w:rsidR="00B926BE">
          <w:t>CWM</w:t>
        </w:r>
      </w:ins>
      <w:del w:id="73" w:author="Florian Dirk Schneider" w:date="2016-03-18T15:01:00Z">
        <w:r w:rsidR="00D1029F" w:rsidDel="00B926BE">
          <w:delText xml:space="preserve"> of traits</w:delText>
        </w:r>
      </w:del>
      <w:r w:rsidR="00D1029F">
        <w:t xml:space="preserve">, other community level metrics of functional diversity (e.g. Rao's Q, </w:t>
      </w:r>
      <w:proofErr w:type="spellStart"/>
      <w:r w:rsidR="00D1029F">
        <w:t>Petchey</w:t>
      </w:r>
      <w:proofErr w:type="spellEnd"/>
      <w:r w:rsidR="00D1029F">
        <w:t xml:space="preserve"> and Gaston 2006) will be applied to </w:t>
      </w:r>
      <w:del w:id="74" w:author="Florian Dirk Schneider" w:date="2016-03-18T14:58:00Z">
        <w:r w:rsidR="00D1029F" w:rsidDel="00B926BE">
          <w:delText xml:space="preserve">identify </w:delText>
        </w:r>
      </w:del>
      <w:ins w:id="75" w:author="Florian Dirk Schneider" w:date="2016-03-18T14:58:00Z">
        <w:r w:rsidR="00B926BE">
          <w:t>account for</w:t>
        </w:r>
        <w:r w:rsidR="00B926BE">
          <w:t xml:space="preserve"> </w:t>
        </w:r>
      </w:ins>
      <w:commentRangeStart w:id="76"/>
      <w:r w:rsidR="00D1029F">
        <w:t>complementarity and redundancy within communities</w:t>
      </w:r>
      <w:commentRangeEnd w:id="76"/>
      <w:r w:rsidR="00256A09">
        <w:rPr>
          <w:rStyle w:val="Kommentarzeichen"/>
        </w:rPr>
        <w:commentReference w:id="76"/>
      </w:r>
      <w:r w:rsidR="00D1029F">
        <w:t>.</w:t>
      </w:r>
      <w:r w:rsidR="00D1029F">
        <w:br/>
        <w:t>Additional</w:t>
      </w:r>
      <w:del w:id="77" w:author="Florian Dirk Schneider" w:date="2016-03-18T15:01:00Z">
        <w:r w:rsidR="00D1029F" w:rsidDel="00B926BE">
          <w:delText xml:space="preserve">ly, </w:delText>
        </w:r>
      </w:del>
      <w:ins w:id="78" w:author="Florian Dirk Schneider" w:date="2016-03-18T15:01:00Z">
        <w:r w:rsidR="00B926BE">
          <w:t xml:space="preserve"> </w:t>
        </w:r>
      </w:ins>
      <w:r w:rsidR="00D1029F">
        <w:t xml:space="preserve">metrics for </w:t>
      </w:r>
      <w:commentRangeStart w:id="79"/>
      <w:commentRangeStart w:id="80"/>
      <w:r w:rsidR="00D1029F">
        <w:t>variation</w:t>
      </w:r>
      <w:commentRangeEnd w:id="79"/>
      <w:r w:rsidR="00256A09">
        <w:rPr>
          <w:rStyle w:val="Kommentarzeichen"/>
        </w:rPr>
        <w:commentReference w:id="79"/>
      </w:r>
      <w:commentRangeEnd w:id="80"/>
      <w:r w:rsidR="00585F1D">
        <w:rPr>
          <w:rStyle w:val="Kommentarzeichen"/>
        </w:rPr>
        <w:commentReference w:id="80"/>
      </w:r>
      <w:r w:rsidR="00D1029F">
        <w:t xml:space="preserve"> </w:t>
      </w:r>
      <w:ins w:id="81" w:author="Florian Dirk Schneider" w:date="2016-03-18T14:59:00Z">
        <w:r w:rsidR="00B926BE">
          <w:t xml:space="preserve">of trait values </w:t>
        </w:r>
      </w:ins>
      <w:r w:rsidR="00D1029F">
        <w:t xml:space="preserve">within each plot will be </w:t>
      </w:r>
      <w:del w:id="82" w:author="Florian Dirk Schneider" w:date="2016-03-18T14:59:00Z">
        <w:r w:rsidR="00D1029F" w:rsidDel="00B926BE">
          <w:delText xml:space="preserve">explored </w:delText>
        </w:r>
      </w:del>
      <w:ins w:id="83" w:author="Florian Dirk Schneider" w:date="2016-03-18T14:59:00Z">
        <w:r w:rsidR="00B926BE">
          <w:t>calculated</w:t>
        </w:r>
        <w:r w:rsidR="00B926BE">
          <w:t xml:space="preserve"> </w:t>
        </w:r>
      </w:ins>
      <w:r w:rsidR="00D1029F">
        <w:t>(variance, skewness, multimodality) and undergo the same procedure</w:t>
      </w:r>
      <w:ins w:id="84" w:author="Florian Dirk Schneider" w:date="2016-03-18T15:00:00Z">
        <w:r w:rsidR="00B926BE">
          <w:t xml:space="preserve"> as the CWM values</w:t>
        </w:r>
      </w:ins>
      <w:r w:rsidR="00D1029F">
        <w:t>.</w:t>
      </w:r>
      <w:ins w:id="85" w:author="Florian Dirk Schneider" w:date="2016-03-18T15:00:00Z">
        <w:r w:rsidR="00B926BE">
          <w:t xml:space="preserve"> </w:t>
        </w:r>
      </w:ins>
    </w:p>
    <w:p w14:paraId="1C2D701F" w14:textId="77777777" w:rsidR="00D96A9A" w:rsidRPr="006248B7" w:rsidRDefault="00D96A9A">
      <w:pPr>
        <w:rPr>
          <w:noProof/>
          <w:lang w:eastAsia="de-DE"/>
        </w:rPr>
      </w:pPr>
    </w:p>
    <w:p w14:paraId="16331C72" w14:textId="77777777" w:rsidR="00D96A9A" w:rsidRPr="006248B7" w:rsidRDefault="00D96A9A">
      <w:pPr>
        <w:rPr>
          <w:noProof/>
          <w:lang w:eastAsia="de-DE"/>
        </w:rPr>
      </w:pPr>
    </w:p>
    <w:p w14:paraId="41D70A52" w14:textId="77777777" w:rsidR="00D96A9A" w:rsidRDefault="005F5A78" w:rsidP="00D96A9A">
      <w:pPr>
        <w:jc w:val="center"/>
      </w:pPr>
      <w:r>
        <w:rPr>
          <w:noProof/>
          <w:lang w:val="de-DE" w:eastAsia="de-DE"/>
        </w:rPr>
        <w:drawing>
          <wp:inline distT="0" distB="0" distL="0" distR="0">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14:paraId="71B3BB83" w14:textId="77777777"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trophic guilds.</w:t>
      </w:r>
    </w:p>
    <w:p w14:paraId="172D749F" w14:textId="77777777" w:rsidR="00D46902" w:rsidRDefault="00D46902">
      <w:pPr>
        <w:pStyle w:val="berschrift2"/>
      </w:pPr>
      <w:bookmarkStart w:id="86" w:name="correlation-and-structural-equation-mode"/>
      <w:bookmarkEnd w:id="86"/>
    </w:p>
    <w:p w14:paraId="45DFBE1F" w14:textId="77777777" w:rsidR="00BF0743" w:rsidRDefault="00D1029F">
      <w:pPr>
        <w:pStyle w:val="berschrift2"/>
      </w:pPr>
      <w:r>
        <w:t>Correlation and structural equation modeling</w:t>
      </w:r>
    </w:p>
    <w:p w14:paraId="338D743E" w14:textId="729A0ED7" w:rsidR="00BF0743" w:rsidRDefault="00D1029F">
      <w:r>
        <w:t xml:space="preserve">To correlate the vectors of multiple trophic levels, we will apply path analysis on the principal component data we received from the previous steps (Fig. </w:t>
      </w:r>
      <w:commentRangeStart w:id="87"/>
      <w:commentRangeStart w:id="88"/>
      <w:r>
        <w:t>1b</w:t>
      </w:r>
      <w:commentRangeEnd w:id="87"/>
      <w:r w:rsidR="00C06ECC">
        <w:rPr>
          <w:rStyle w:val="Kommentarzeichen"/>
        </w:rPr>
        <w:commentReference w:id="87"/>
      </w:r>
      <w:commentRangeEnd w:id="88"/>
      <w:r w:rsidR="00B926BE">
        <w:rPr>
          <w:rStyle w:val="Kommentarzeichen"/>
        </w:rPr>
        <w:commentReference w:id="88"/>
      </w:r>
      <w:r>
        <w:t xml:space="preserve">). Multiple pathway possibilities for causal correlations between the principal-component data of the trophic groups (response) and the indicators of land use (explanatories) will be explored and compared via </w:t>
      </w:r>
      <w:r w:rsidR="00D33D38">
        <w:t xml:space="preserve">goodness-of-fit </w:t>
      </w:r>
      <w:commentRangeStart w:id="89"/>
      <w:commentRangeStart w:id="90"/>
      <w:r w:rsidR="00D33D38">
        <w:t>metrics</w:t>
      </w:r>
      <w:commentRangeEnd w:id="89"/>
      <w:r w:rsidR="00D33D38">
        <w:rPr>
          <w:rStyle w:val="Kommentarzeichen"/>
        </w:rPr>
        <w:commentReference w:id="89"/>
      </w:r>
      <w:commentRangeEnd w:id="90"/>
      <w:r w:rsidR="007A1CBB">
        <w:rPr>
          <w:rStyle w:val="Kommentarzeichen"/>
        </w:rPr>
        <w:commentReference w:id="90"/>
      </w:r>
      <w:r>
        <w:t>.</w:t>
      </w:r>
    </w:p>
    <w:p w14:paraId="54B14537" w14:textId="61AB7A03" w:rsidR="00BF0743" w:rsidRDefault="00D1029F">
      <w:r>
        <w:t xml:space="preserve">This will give us a mathematical estimate of the relatedness of adjacent trophic guilds and </w:t>
      </w:r>
      <w:r w:rsidR="00D33D38">
        <w:t>whether</w:t>
      </w:r>
      <w:r>
        <w:t xml:space="preserve"> they are driven </w:t>
      </w:r>
      <w:commentRangeStart w:id="91"/>
      <w:r>
        <w:t xml:space="preserve">by interactions or a shared response </w:t>
      </w:r>
      <w:commentRangeEnd w:id="91"/>
      <w:r w:rsidR="00201744">
        <w:rPr>
          <w:rStyle w:val="Kommentarzeichen"/>
        </w:rPr>
        <w:commentReference w:id="91"/>
      </w:r>
      <w:r>
        <w:t>to land use.</w:t>
      </w:r>
    </w:p>
    <w:p w14:paraId="2FB92EE4" w14:textId="77777777" w:rsidR="00BF0743" w:rsidRDefault="00D1029F">
      <w:pPr>
        <w:pStyle w:val="berschrift1"/>
      </w:pPr>
      <w:bookmarkStart w:id="92" w:name="data-requirements"/>
      <w:bookmarkEnd w:id="92"/>
      <w:r>
        <w:t>Data requirements</w:t>
      </w:r>
    </w:p>
    <w:p w14:paraId="6E48A77C" w14:textId="38215533" w:rsidR="00BF0743" w:rsidRDefault="00D1029F">
      <w:r>
        <w:t xml:space="preserve">We plan to focus on the grassland plot data of the </w:t>
      </w:r>
      <w:r w:rsidR="00D33D38">
        <w:t>B</w:t>
      </w:r>
      <w:r>
        <w:t xml:space="preserve">iodiversity </w:t>
      </w:r>
      <w:proofErr w:type="spellStart"/>
      <w:r w:rsidR="00D33D38">
        <w:t>E</w:t>
      </w:r>
      <w:r>
        <w:t>xploratories</w:t>
      </w:r>
      <w:proofErr w:type="spellEnd"/>
      <w:r>
        <w:t>, because trait data are more complete and due to the expertise of the group involved. Future work may extend to forest ecosystems.</w:t>
      </w:r>
    </w:p>
    <w:p w14:paraId="744E24E6" w14:textId="77777777" w:rsidR="00BF0743" w:rsidRDefault="00D1029F">
      <w:pPr>
        <w:pStyle w:val="berschrift2"/>
      </w:pPr>
      <w:bookmarkStart w:id="93" w:name="species-trait-data-per-trophic-guild"/>
      <w:bookmarkEnd w:id="93"/>
      <w:proofErr w:type="gramStart"/>
      <w:r>
        <w:lastRenderedPageBreak/>
        <w:t>species</w:t>
      </w:r>
      <w:proofErr w:type="gramEnd"/>
      <w:r>
        <w:t xml:space="preserve"> trait data per trophic guild</w:t>
      </w:r>
    </w:p>
    <w:p w14:paraId="74EA781F" w14:textId="4A7AC92A" w:rsidR="00BF0743" w:rsidRDefault="00D1029F">
      <w:r>
        <w:t xml:space="preserve">We require data on species traits for multiple functional groups of the above and below ground ecosystem compartment. At minimum we would like to include plants, herbivores, predators, and soil microbial community. These data have already been compiled </w:t>
      </w:r>
      <w:commentRangeStart w:id="94"/>
      <w:r>
        <w:t>by</w:t>
      </w:r>
      <w:commentRangeEnd w:id="94"/>
      <w:r w:rsidR="00201744">
        <w:rPr>
          <w:rStyle w:val="Kommentarzeichen"/>
        </w:rPr>
        <w:commentReference w:id="94"/>
      </w:r>
      <w:ins w:id="95" w:author="Florian Dirk Schneider" w:date="2016-03-18T15:11:00Z">
        <w:r w:rsidR="007A1CBB">
          <w:t xml:space="preserve"> </w:t>
        </w:r>
      </w:ins>
      <w:proofErr w:type="spellStart"/>
      <w:ins w:id="96" w:author="Florian Dirk Schneider" w:date="2016-03-18T15:17:00Z">
        <w:r w:rsidR="009F18AB">
          <w:t>Gossner</w:t>
        </w:r>
        <w:proofErr w:type="spellEnd"/>
        <w:r w:rsidR="009F18AB">
          <w:t xml:space="preserve"> et al (2015)</w:t>
        </w:r>
      </w:ins>
      <w:del w:id="97" w:author="Florian Dirk Schneider" w:date="2016-03-18T15:12:00Z">
        <w:r w:rsidDel="007A1CBB">
          <w:delText xml:space="preserve"> ... </w:delText>
        </w:r>
      </w:del>
      <w:r>
        <w:t xml:space="preserve">. Further functional groups could easily be included if data are available (e.g. </w:t>
      </w:r>
      <w:commentRangeStart w:id="98"/>
      <w:r>
        <w:t>parasitoids, root feeders, pollinators</w:t>
      </w:r>
      <w:commentRangeEnd w:id="98"/>
      <w:r w:rsidR="00350033">
        <w:rPr>
          <w:rStyle w:val="Kommentarzeichen"/>
        </w:rPr>
        <w:commentReference w:id="98"/>
      </w:r>
      <w:r>
        <w:t>).</w:t>
      </w:r>
    </w:p>
    <w:p w14:paraId="620F451B" w14:textId="77777777" w:rsidR="00BF0743" w:rsidRDefault="00D1029F">
      <w:pPr>
        <w:pStyle w:val="berschrift2"/>
      </w:pPr>
      <w:bookmarkStart w:id="99" w:name="plot-level-species-abundance-data-over-t"/>
      <w:bookmarkEnd w:id="99"/>
      <w:proofErr w:type="gramStart"/>
      <w:r>
        <w:t>plot-level</w:t>
      </w:r>
      <w:proofErr w:type="gramEnd"/>
      <w:r>
        <w:t xml:space="preserve"> species abundance data (over time)</w:t>
      </w:r>
    </w:p>
    <w:p w14:paraId="7EDB02C8" w14:textId="7C4638B5" w:rsidR="00BF0743" w:rsidRDefault="00D1029F">
      <w:r>
        <w:t>The plot-level assessments of species abundances</w:t>
      </w:r>
      <w:ins w:id="100" w:author="Florian Dirk Schneider" w:date="2016-03-18T15:18:00Z">
        <w:r w:rsidR="009F18AB">
          <w:t xml:space="preserve"> (</w:t>
        </w:r>
        <w:r w:rsidR="009F18AB">
          <w:t>Simons et al. 2014, 2015a, 2015b)</w:t>
        </w:r>
      </w:ins>
      <w:r>
        <w:t xml:space="preserve"> will be used to compile community weighted means, variances and skewness metrics of </w:t>
      </w:r>
      <w:ins w:id="101" w:author="Florian Dirk Schneider" w:date="2016-03-18T15:19:00Z">
        <w:r w:rsidR="009F18AB">
          <w:t xml:space="preserve">traits per </w:t>
        </w:r>
      </w:ins>
      <w:r>
        <w:t>trophic guild for each plot at each point in time.</w:t>
      </w:r>
    </w:p>
    <w:p w14:paraId="3306BB07" w14:textId="77777777" w:rsidR="00BF0743" w:rsidRDefault="00D1029F">
      <w:pPr>
        <w:pStyle w:val="berschrift2"/>
      </w:pPr>
      <w:bookmarkStart w:id="102" w:name="plot-level-data-of-land-use-intensity-fa"/>
      <w:bookmarkEnd w:id="102"/>
      <w:proofErr w:type="gramStart"/>
      <w:r>
        <w:t>plot-level</w:t>
      </w:r>
      <w:proofErr w:type="gramEnd"/>
      <w:r>
        <w:t xml:space="preserve"> data of land-use intensity factors</w:t>
      </w:r>
    </w:p>
    <w:p w14:paraId="2441C580" w14:textId="7B9700DC" w:rsidR="00BF0743" w:rsidRDefault="00D1029F">
      <w:r>
        <w:t xml:space="preserve">The standard plot data of the </w:t>
      </w:r>
      <w:r w:rsidR="007A3647">
        <w:t>B</w:t>
      </w:r>
      <w:r>
        <w:t xml:space="preserve">iodiversity </w:t>
      </w:r>
      <w:proofErr w:type="spellStart"/>
      <w:r w:rsidR="007A3647">
        <w:t>E</w:t>
      </w:r>
      <w:r>
        <w:t>xploratories</w:t>
      </w:r>
      <w:proofErr w:type="spellEnd"/>
      <w:r>
        <w:t xml:space="preserve"> provide information on grazing, mowing and fertilization frequencies, compiled into the Land Use Index (LUI). We will explore which of those factors, or their combination, best predicts the synchrony of changes in trait distribution.</w:t>
      </w:r>
    </w:p>
    <w:p w14:paraId="0A427DB2" w14:textId="06423B49" w:rsidR="00BF0743" w:rsidRDefault="00D96A9A">
      <w:pPr>
        <w:pStyle w:val="berschrift1"/>
      </w:pPr>
      <w:bookmarkStart w:id="103" w:name="notes"/>
      <w:bookmarkEnd w:id="103"/>
      <w:commentRangeStart w:id="104"/>
      <w:r>
        <w:t>Further n</w:t>
      </w:r>
      <w:r w:rsidR="00D1029F">
        <w:t>otes</w:t>
      </w:r>
      <w:commentRangeEnd w:id="104"/>
      <w:r w:rsidR="00AC47D0">
        <w:rPr>
          <w:rStyle w:val="Kommentarzeichen"/>
          <w:rFonts w:eastAsiaTheme="minorEastAsia" w:cstheme="minorBidi"/>
          <w:b w:val="0"/>
          <w:bCs w:val="0"/>
          <w:iCs w:val="0"/>
        </w:rPr>
        <w:commentReference w:id="104"/>
      </w:r>
    </w:p>
    <w:p w14:paraId="33DCC000" w14:textId="77777777" w:rsidR="00BF0743" w:rsidRPr="00D96A9A" w:rsidRDefault="00D96A9A" w:rsidP="00D96A9A">
      <w:pPr>
        <w:pStyle w:val="berschrift2"/>
        <w:rPr>
          <w:sz w:val="22"/>
        </w:rPr>
      </w:pPr>
      <w:bookmarkStart w:id="105" w:name="evidence-for-trait-synchrony"/>
      <w:bookmarkEnd w:id="105"/>
      <w:r>
        <w:rPr>
          <w:sz w:val="22"/>
        </w:rPr>
        <w:t>Evidence</w:t>
      </w:r>
      <w:r w:rsidR="00D1029F" w:rsidRPr="00D96A9A">
        <w:rPr>
          <w:sz w:val="22"/>
        </w:rPr>
        <w:t xml:space="preserve"> for trait synchrony</w:t>
      </w:r>
    </w:p>
    <w:p w14:paraId="36BE8B87" w14:textId="4A0BEC7D" w:rsidR="00BF0743" w:rsidRPr="00D96A9A" w:rsidRDefault="00D1029F">
      <w:pPr>
        <w:rPr>
          <w:sz w:val="20"/>
        </w:rPr>
      </w:pPr>
      <w:r w:rsidRPr="00D96A9A">
        <w:rPr>
          <w:sz w:val="20"/>
        </w:rPr>
        <w:t xml:space="preserve">Arthropod herbivore </w:t>
      </w:r>
      <w:proofErr w:type="spellStart"/>
      <w:r w:rsidRPr="00D96A9A">
        <w:rPr>
          <w:sz w:val="20"/>
        </w:rPr>
        <w:t>specialisation</w:t>
      </w:r>
      <w:proofErr w:type="spellEnd"/>
      <w:r w:rsidRPr="00D96A9A">
        <w:rPr>
          <w:sz w:val="20"/>
        </w:rPr>
        <w:t xml:space="preserve"> depends on the relative nitrogen content of foliage (Mattson 1980), which relates to the plant economic spectrum (</w:t>
      </w:r>
      <w:proofErr w:type="spellStart"/>
      <w:r w:rsidRPr="00D96A9A">
        <w:rPr>
          <w:sz w:val="20"/>
        </w:rPr>
        <w:t>Díaz</w:t>
      </w:r>
      <w:proofErr w:type="spellEnd"/>
      <w:r w:rsidRPr="00D96A9A">
        <w:rPr>
          <w:sz w:val="20"/>
        </w:rPr>
        <w:t xml:space="preserve"> et al. 2016). The same is true for pollinators, which </w:t>
      </w:r>
      <w:proofErr w:type="spellStart"/>
      <w:r w:rsidRPr="00D96A9A">
        <w:rPr>
          <w:sz w:val="20"/>
        </w:rPr>
        <w:t>specialise</w:t>
      </w:r>
      <w:proofErr w:type="spellEnd"/>
      <w:r w:rsidRPr="00D96A9A">
        <w:rPr>
          <w:sz w:val="20"/>
        </w:rPr>
        <w:t xml:space="preserve"> on particular plant traits including </w:t>
      </w:r>
      <w:commentRangeStart w:id="106"/>
      <w:r w:rsidRPr="00D96A9A">
        <w:rPr>
          <w:sz w:val="20"/>
        </w:rPr>
        <w:t xml:space="preserve">phenology, flower height </w:t>
      </w:r>
      <w:commentRangeEnd w:id="106"/>
      <w:r w:rsidR="00D33D38">
        <w:rPr>
          <w:rStyle w:val="Kommentarzeichen"/>
        </w:rPr>
        <w:commentReference w:id="106"/>
      </w:r>
      <w:r w:rsidRPr="00D96A9A">
        <w:rPr>
          <w:sz w:val="20"/>
        </w:rPr>
        <w:t>and shape (Junker et al. 2013). For instance, butterfly life-history traits span along an axis of body-size and reproduction cycles ('</w:t>
      </w:r>
      <w:proofErr w:type="spellStart"/>
      <w:r w:rsidRPr="00D96A9A">
        <w:rPr>
          <w:sz w:val="20"/>
        </w:rPr>
        <w:t>voltinism</w:t>
      </w:r>
      <w:proofErr w:type="spellEnd"/>
      <w:r w:rsidRPr="00D96A9A">
        <w:rPr>
          <w:sz w:val="20"/>
        </w:rPr>
        <w:t>') that is highly correlated to the size of host plants (</w:t>
      </w:r>
      <w:proofErr w:type="spellStart"/>
      <w:r w:rsidRPr="00D96A9A">
        <w:rPr>
          <w:sz w:val="20"/>
        </w:rPr>
        <w:t>Bartonova</w:t>
      </w:r>
      <w:proofErr w:type="spellEnd"/>
      <w:r w:rsidRPr="00D96A9A">
        <w:rPr>
          <w:sz w:val="20"/>
        </w:rPr>
        <w:t xml:space="preserve"> et al. 2014). Further, the body mass of predators is typically one or two orders of magnitude above the body mass of their prey (Brose et al. 2006; Hatton et al. 2015), which is due to the </w:t>
      </w:r>
      <w:proofErr w:type="spellStart"/>
      <w:r w:rsidRPr="00D96A9A">
        <w:rPr>
          <w:sz w:val="20"/>
        </w:rPr>
        <w:t>allometric</w:t>
      </w:r>
      <w:proofErr w:type="spellEnd"/>
      <w:r w:rsidRPr="00D96A9A">
        <w:rPr>
          <w:sz w:val="20"/>
        </w:rPr>
        <w:t xml:space="preserve"> constraints of feeding and metabolism, a fact that directly relates to the energy use and production of whole populations and communities (</w:t>
      </w:r>
      <w:proofErr w:type="spellStart"/>
      <w:r w:rsidRPr="00D96A9A">
        <w:rPr>
          <w:sz w:val="20"/>
        </w:rPr>
        <w:t>Ehnes</w:t>
      </w:r>
      <w:proofErr w:type="spellEnd"/>
      <w:r w:rsidRPr="00D96A9A">
        <w:rPr>
          <w:sz w:val="20"/>
        </w:rPr>
        <w:t xml:space="preserve">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w:t>
      </w:r>
      <w:proofErr w:type="spellStart"/>
      <w:r w:rsidRPr="00D96A9A">
        <w:rPr>
          <w:sz w:val="20"/>
        </w:rPr>
        <w:t>Vries</w:t>
      </w:r>
      <w:proofErr w:type="spellEnd"/>
      <w:r w:rsidRPr="00D96A9A">
        <w:rPr>
          <w:sz w:val="20"/>
        </w:rPr>
        <w:t xml:space="preserve"> et al. </w:t>
      </w:r>
      <w:commentRangeStart w:id="107"/>
      <w:r w:rsidRPr="00D96A9A">
        <w:rPr>
          <w:sz w:val="20"/>
        </w:rPr>
        <w:t>2012</w:t>
      </w:r>
      <w:commentRangeEnd w:id="107"/>
      <w:r w:rsidR="003B6435">
        <w:rPr>
          <w:rStyle w:val="Kommentarzeichen"/>
        </w:rPr>
        <w:commentReference w:id="107"/>
      </w:r>
      <w:r w:rsidRPr="00D96A9A">
        <w:rPr>
          <w:sz w:val="20"/>
        </w:rPr>
        <w:t>).</w:t>
      </w:r>
    </w:p>
    <w:p w14:paraId="46FB977A" w14:textId="0425DA1A" w:rsidR="00BF0743" w:rsidRPr="00D96A9A" w:rsidRDefault="00D96A9A">
      <w:pPr>
        <w:pStyle w:val="berschrift2"/>
        <w:rPr>
          <w:sz w:val="22"/>
        </w:rPr>
      </w:pPr>
      <w:bookmarkStart w:id="108" w:name="trait-space-responses-to-land-use-change"/>
      <w:bookmarkEnd w:id="108"/>
      <w:r>
        <w:rPr>
          <w:sz w:val="22"/>
        </w:rPr>
        <w:t>T</w:t>
      </w:r>
      <w:r w:rsidR="00D1029F" w:rsidRPr="00D96A9A">
        <w:rPr>
          <w:sz w:val="22"/>
        </w:rPr>
        <w:t xml:space="preserve">rait-space </w:t>
      </w:r>
      <w:commentRangeStart w:id="109"/>
      <w:r w:rsidR="00D1029F" w:rsidRPr="00D96A9A">
        <w:rPr>
          <w:sz w:val="22"/>
        </w:rPr>
        <w:t>responses to land use change</w:t>
      </w:r>
      <w:commentRangeEnd w:id="109"/>
      <w:r w:rsidR="009646BD">
        <w:rPr>
          <w:rStyle w:val="Kommentarzeichen"/>
          <w:rFonts w:eastAsiaTheme="minorEastAsia" w:cstheme="minorBidi"/>
          <w:b w:val="0"/>
          <w:bCs w:val="0"/>
          <w:i w:val="0"/>
          <w:iCs w:val="0"/>
        </w:rPr>
        <w:commentReference w:id="109"/>
      </w:r>
    </w:p>
    <w:p w14:paraId="3CEF1091" w14:textId="1203644A" w:rsidR="00BF0743" w:rsidRPr="00D96A9A" w:rsidRDefault="00D1029F">
      <w:pPr>
        <w:rPr>
          <w:sz w:val="20"/>
        </w:rPr>
      </w:pPr>
      <w:r w:rsidRPr="00D96A9A">
        <w:rPr>
          <w:sz w:val="20"/>
        </w:rPr>
        <w:t>Trait variation of plants is expected to be reduced by land</w:t>
      </w:r>
      <w:ins w:id="110" w:author="santiago soliveres" w:date="2016-03-14T18:11:00Z">
        <w:r w:rsidR="00D33D38">
          <w:rPr>
            <w:sz w:val="20"/>
          </w:rPr>
          <w:t>-</w:t>
        </w:r>
      </w:ins>
      <w:del w:id="111" w:author="santiago soliveres" w:date="2016-03-14T18:11:00Z">
        <w:r w:rsidRPr="00D96A9A" w:rsidDel="00D33D38">
          <w:rPr>
            <w:sz w:val="20"/>
          </w:rPr>
          <w:delText xml:space="preserve"> </w:delText>
        </w:r>
      </w:del>
      <w:r w:rsidRPr="00D96A9A">
        <w:rPr>
          <w:sz w:val="20"/>
        </w:rPr>
        <w:t>use intensification due to the selection of fast-growing, highly competitive plants, and the loss of specialists</w:t>
      </w:r>
      <w:del w:id="112" w:author="santiago soliveres" w:date="2016-03-18T14:52:00Z">
        <w:r w:rsidRPr="00D96A9A">
          <w:rPr>
            <w:sz w:val="20"/>
          </w:rPr>
          <w:delText>.</w:delText>
        </w:r>
      </w:del>
      <w:ins w:id="113" w:author="santiago soliveres" w:date="2016-03-14T18:11:00Z">
        <w:r w:rsidR="00D33D38">
          <w:rPr>
            <w:sz w:val="20"/>
          </w:rPr>
          <w:t xml:space="preserve"> (Allan et al. 2015</w:t>
        </w:r>
      </w:ins>
      <w:ins w:id="114" w:author="santiago soliveres" w:date="2016-03-14T18:16:00Z">
        <w:r w:rsidR="00B91318">
          <w:rPr>
            <w:sz w:val="20"/>
          </w:rPr>
          <w:t xml:space="preserve"> </w:t>
        </w:r>
        <w:proofErr w:type="spellStart"/>
        <w:r w:rsidR="00B91318">
          <w:rPr>
            <w:sz w:val="20"/>
          </w:rPr>
          <w:t>ecolett</w:t>
        </w:r>
      </w:ins>
      <w:proofErr w:type="spellEnd"/>
      <w:ins w:id="115" w:author="santiago soliveres" w:date="2016-03-14T18:11:00Z">
        <w:r w:rsidR="00D33D38">
          <w:rPr>
            <w:sz w:val="20"/>
          </w:rPr>
          <w:t>)</w:t>
        </w:r>
      </w:ins>
      <w:ins w:id="116" w:author="santiago soliveres" w:date="2016-03-18T14:52:00Z">
        <w:r w:rsidRPr="00D96A9A">
          <w:rPr>
            <w:sz w:val="20"/>
          </w:rPr>
          <w:t>.</w:t>
        </w:r>
      </w:ins>
      <w:r w:rsidRPr="00D96A9A">
        <w:rPr>
          <w:sz w:val="20"/>
        </w:rPr>
        <w:t xml:space="preserve"> This propagates to arthropod species, </w:t>
      </w:r>
      <w:proofErr w:type="gramStart"/>
      <w:r w:rsidRPr="00D96A9A">
        <w:rPr>
          <w:sz w:val="20"/>
        </w:rPr>
        <w:t>who</w:t>
      </w:r>
      <w:proofErr w:type="gramEnd"/>
      <w:r w:rsidRPr="00D96A9A">
        <w:rPr>
          <w:sz w:val="20"/>
        </w:rPr>
        <w:t xml:space="preserve"> also lose specialists under intensive land use (e.g. nocturnal moths, </w:t>
      </w:r>
      <w:proofErr w:type="spellStart"/>
      <w:r w:rsidRPr="00D96A9A">
        <w:rPr>
          <w:sz w:val="20"/>
        </w:rPr>
        <w:t>Mangels</w:t>
      </w:r>
      <w:proofErr w:type="spellEnd"/>
      <w:r w:rsidRPr="00D96A9A">
        <w:rPr>
          <w:sz w:val="20"/>
        </w:rPr>
        <w:t xml:space="preserve"> et al., in </w:t>
      </w:r>
      <w:commentRangeStart w:id="117"/>
      <w:commentRangeStart w:id="118"/>
      <w:r w:rsidRPr="00D96A9A">
        <w:rPr>
          <w:sz w:val="20"/>
        </w:rPr>
        <w:t>preparation</w:t>
      </w:r>
      <w:commentRangeEnd w:id="117"/>
      <w:r w:rsidR="00201744">
        <w:rPr>
          <w:rStyle w:val="Kommentarzeichen"/>
        </w:rPr>
        <w:commentReference w:id="117"/>
      </w:r>
      <w:commentRangeEnd w:id="118"/>
      <w:r w:rsidR="008F46A5">
        <w:rPr>
          <w:rStyle w:val="Kommentarzeichen"/>
        </w:rPr>
        <w:commentReference w:id="118"/>
      </w:r>
      <w:r w:rsidRPr="00D96A9A">
        <w:rPr>
          <w:sz w:val="20"/>
        </w:rPr>
        <w:t xml:space="preserve">). We expect this to result in less correlation in </w:t>
      </w:r>
      <w:commentRangeStart w:id="119"/>
      <w:r w:rsidRPr="00D96A9A">
        <w:rPr>
          <w:sz w:val="20"/>
        </w:rPr>
        <w:t xml:space="preserve">trait diversity </w:t>
      </w:r>
      <w:commentRangeEnd w:id="119"/>
      <w:r w:rsidR="00201744">
        <w:rPr>
          <w:rStyle w:val="Kommentarzeichen"/>
        </w:rPr>
        <w:commentReference w:id="119"/>
      </w:r>
      <w:r w:rsidRPr="00D96A9A">
        <w:rPr>
          <w:sz w:val="20"/>
        </w:rPr>
        <w:t>at high degrees of disturbance by grazing, mowing and fertilization</w:t>
      </w:r>
      <w:ins w:id="120" w:author="santiago soliveres" w:date="2016-03-14T18:16:00Z">
        <w:r w:rsidR="00B91318">
          <w:rPr>
            <w:sz w:val="20"/>
          </w:rPr>
          <w:t xml:space="preserve">. </w:t>
        </w:r>
        <w:proofErr w:type="spellStart"/>
        <w:r w:rsidR="00B91318">
          <w:rPr>
            <w:sz w:val="20"/>
          </w:rPr>
          <w:t>Randomisations</w:t>
        </w:r>
        <w:proofErr w:type="spellEnd"/>
        <w:r w:rsidR="00B91318">
          <w:rPr>
            <w:sz w:val="20"/>
          </w:rPr>
          <w:t xml:space="preserve"> would be required to</w:t>
        </w:r>
      </w:ins>
      <w:ins w:id="121" w:author="santiago soliveres" w:date="2016-03-14T18:17:00Z">
        <w:r w:rsidR="00B91318">
          <w:rPr>
            <w:sz w:val="20"/>
          </w:rPr>
          <w:t xml:space="preserve"> </w:t>
        </w:r>
      </w:ins>
      <w:ins w:id="122" w:author="santiago soliveres" w:date="2016-03-14T18:16:00Z">
        <w:r w:rsidR="00B91318">
          <w:rPr>
            <w:sz w:val="20"/>
          </w:rPr>
          <w:t>test the effect of the shrinkage in the range of functional diversity with higher LUI</w:t>
        </w:r>
      </w:ins>
      <w:ins w:id="123" w:author="santiago soliveres" w:date="2016-03-14T18:17:00Z">
        <w:r w:rsidR="00B91318">
          <w:rPr>
            <w:sz w:val="20"/>
          </w:rPr>
          <w:t xml:space="preserve"> from the ecological effect</w:t>
        </w:r>
      </w:ins>
      <w:ins w:id="124" w:author="santiago soliveres" w:date="2016-03-14T18:16:00Z">
        <w:r w:rsidR="00B91318">
          <w:rPr>
            <w:sz w:val="20"/>
          </w:rPr>
          <w:t>.</w:t>
        </w:r>
      </w:ins>
    </w:p>
    <w:p w14:paraId="3A5B5E12" w14:textId="77777777" w:rsidR="00BF0743" w:rsidRPr="00D96A9A" w:rsidRDefault="00D96A9A">
      <w:pPr>
        <w:pStyle w:val="berschrift2"/>
        <w:rPr>
          <w:sz w:val="22"/>
        </w:rPr>
      </w:pPr>
      <w:bookmarkStart w:id="125" w:name="perspectives"/>
      <w:bookmarkEnd w:id="125"/>
      <w:r>
        <w:rPr>
          <w:sz w:val="22"/>
        </w:rPr>
        <w:t>P</w:t>
      </w:r>
      <w:r w:rsidR="00D1029F" w:rsidRPr="00D96A9A">
        <w:rPr>
          <w:sz w:val="22"/>
        </w:rPr>
        <w:t>erspectives</w:t>
      </w:r>
    </w:p>
    <w:p w14:paraId="5E34B8BF" w14:textId="3B248D82" w:rsidR="00BF0743" w:rsidRPr="00D96A9A" w:rsidRDefault="00D1029F">
      <w:pPr>
        <w:rPr>
          <w:sz w:val="20"/>
        </w:rPr>
      </w:pPr>
      <w:r w:rsidRPr="00D96A9A">
        <w:rPr>
          <w:sz w:val="20"/>
        </w:rPr>
        <w:t>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trophic gu</w:t>
      </w:r>
      <w:commentRangeStart w:id="126"/>
      <w:r w:rsidRPr="00D96A9A">
        <w:rPr>
          <w:sz w:val="20"/>
        </w:rPr>
        <w:t>ilds along the identifi</w:t>
      </w:r>
      <w:r w:rsidR="00AB44AC">
        <w:rPr>
          <w:sz w:val="20"/>
        </w:rPr>
        <w:t xml:space="preserve">ed principal-component axes and, </w:t>
      </w:r>
      <w:r w:rsidR="00AB44AC">
        <w:rPr>
          <w:sz w:val="20"/>
        </w:rPr>
        <w:lastRenderedPageBreak/>
        <w:t>while being simple,</w:t>
      </w:r>
      <w:r w:rsidRPr="00D96A9A">
        <w:rPr>
          <w:sz w:val="20"/>
        </w:rPr>
        <w:t xml:space="preserve"> can be applied to simulate the relationship between multi-trophic biodiversity and ecosy</w:t>
      </w:r>
      <w:r w:rsidR="00AB44AC">
        <w:rPr>
          <w:sz w:val="20"/>
        </w:rPr>
        <w:t>stem function with high</w:t>
      </w:r>
      <w:r w:rsidRPr="00D96A9A">
        <w:rPr>
          <w:sz w:val="20"/>
        </w:rPr>
        <w:t xml:space="preserve"> realism</w:t>
      </w:r>
      <w:commentRangeEnd w:id="126"/>
      <w:r w:rsidR="000A2728">
        <w:rPr>
          <w:rStyle w:val="Kommentarzeichen"/>
        </w:rPr>
        <w:commentReference w:id="126"/>
      </w:r>
      <w:r w:rsidRPr="00D96A9A">
        <w:rPr>
          <w:sz w:val="20"/>
        </w:rPr>
        <w:t>.</w:t>
      </w:r>
    </w:p>
    <w:p w14:paraId="27A059EB" w14:textId="77777777" w:rsidR="00BF0743" w:rsidRDefault="00D1029F">
      <w:pPr>
        <w:pStyle w:val="berschrift1"/>
      </w:pPr>
      <w:bookmarkStart w:id="127" w:name="references"/>
      <w:bookmarkEnd w:id="127"/>
      <w:r>
        <w:t>References</w:t>
      </w:r>
    </w:p>
    <w:p w14:paraId="4DA660BD" w14:textId="77777777" w:rsidR="00BF0743" w:rsidRDefault="00D1029F">
      <w:pPr>
        <w:pStyle w:val="Literaturverzeichnis"/>
      </w:pPr>
      <w:proofErr w:type="spellStart"/>
      <w:proofErr w:type="gramStart"/>
      <w:r>
        <w:t>Bartonova</w:t>
      </w:r>
      <w:proofErr w:type="spellEnd"/>
      <w:r>
        <w:t xml:space="preserve">, A., J. Benes, and M. </w:t>
      </w:r>
      <w:proofErr w:type="spellStart"/>
      <w:r>
        <w:t>Konvicka</w:t>
      </w:r>
      <w:proofErr w:type="spellEnd"/>
      <w:r>
        <w:t>.</w:t>
      </w:r>
      <w:proofErr w:type="gramEnd"/>
      <w:r>
        <w:t xml:space="preserve"> 2014. Generalist-specialist continuum and life history traits of Central European butterflies (Lepidoptera) - are we missing a part of the picture? European Journal of Entomology 111:543–553.</w:t>
      </w:r>
    </w:p>
    <w:p w14:paraId="02DA20BC" w14:textId="77777777" w:rsidR="00BF0743" w:rsidRDefault="00D1029F">
      <w:pPr>
        <w:pStyle w:val="Literaturverzeichnis"/>
      </w:pPr>
      <w:proofErr w:type="gramStart"/>
      <w:r>
        <w:t>Brose, U., R. J. Williams, and N. D. Martinez.</w:t>
      </w:r>
      <w:proofErr w:type="gramEnd"/>
      <w:r>
        <w:t xml:space="preserve"> 2006. </w:t>
      </w:r>
      <w:proofErr w:type="spellStart"/>
      <w:r>
        <w:t>Allometric</w:t>
      </w:r>
      <w:proofErr w:type="spellEnd"/>
      <w:r>
        <w:t xml:space="preserve"> scaling enhances stability in complex food webs. Ecology Letters 9:1228–1236.</w:t>
      </w:r>
    </w:p>
    <w:p w14:paraId="05267942" w14:textId="77777777" w:rsidR="00BF0743" w:rsidRDefault="00D1029F">
      <w:pPr>
        <w:pStyle w:val="Literaturverzeichnis"/>
      </w:pPr>
      <w:r>
        <w:t xml:space="preserve">de </w:t>
      </w:r>
      <w:proofErr w:type="spellStart"/>
      <w:r>
        <w:t>Vries</w:t>
      </w:r>
      <w:proofErr w:type="spellEnd"/>
      <w:r>
        <w:t xml:space="preserve">, F. T., P. Manning, J. R. B. </w:t>
      </w:r>
      <w:proofErr w:type="spellStart"/>
      <w:r>
        <w:t>Tallowin</w:t>
      </w:r>
      <w:proofErr w:type="spellEnd"/>
      <w:r>
        <w:t>, S. R. Mortimer, E. S. Pilgrim, K. A. Harrison, P. J. Hobbs, et al. 2012. Abiotic drivers and plant traits explain landscape-scale patterns in soil microbial communities. Ecology Letters 15:1230–1239.</w:t>
      </w:r>
    </w:p>
    <w:p w14:paraId="30068BDB" w14:textId="77777777" w:rsidR="00BF0743" w:rsidRDefault="00D1029F">
      <w:pPr>
        <w:pStyle w:val="Literaturverzeichnis"/>
      </w:pPr>
      <w:proofErr w:type="spellStart"/>
      <w:r>
        <w:t>Díaz</w:t>
      </w:r>
      <w:proofErr w:type="spellEnd"/>
      <w:r>
        <w:t xml:space="preserve">, S., J. </w:t>
      </w:r>
      <w:proofErr w:type="spellStart"/>
      <w:r>
        <w:t>Kattge</w:t>
      </w:r>
      <w:proofErr w:type="spellEnd"/>
      <w:r>
        <w:t xml:space="preserve">, J. H. C. Cornelissen, I. J. Wright, S. </w:t>
      </w:r>
      <w:proofErr w:type="spellStart"/>
      <w:r>
        <w:t>Lavorel</w:t>
      </w:r>
      <w:proofErr w:type="spellEnd"/>
      <w:r>
        <w:t xml:space="preserve">, S. Dray, B. </w:t>
      </w:r>
      <w:proofErr w:type="spellStart"/>
      <w:r>
        <w:t>Reu</w:t>
      </w:r>
      <w:proofErr w:type="spellEnd"/>
      <w:r>
        <w:t xml:space="preserve">, et al. 2016. </w:t>
      </w:r>
      <w:proofErr w:type="gramStart"/>
      <w:r>
        <w:t>The global spectrum of plant form and function.</w:t>
      </w:r>
      <w:proofErr w:type="gramEnd"/>
      <w:r>
        <w:t xml:space="preserve"> Nature 529:167–171.</w:t>
      </w:r>
    </w:p>
    <w:p w14:paraId="063027D9" w14:textId="77777777" w:rsidR="00BF0743" w:rsidRDefault="00D1029F">
      <w:pPr>
        <w:pStyle w:val="Literaturverzeichnis"/>
      </w:pPr>
      <w:proofErr w:type="spellStart"/>
      <w:r w:rsidRPr="00B926BE">
        <w:rPr>
          <w:lang w:val="de-DE"/>
        </w:rPr>
        <w:t>Ehnes</w:t>
      </w:r>
      <w:proofErr w:type="spellEnd"/>
      <w:r w:rsidRPr="00B926BE">
        <w:rPr>
          <w:lang w:val="de-DE"/>
        </w:rPr>
        <w:t xml:space="preserve">, R. B., M. M. </w:t>
      </w:r>
      <w:proofErr w:type="spellStart"/>
      <w:r w:rsidRPr="00B926BE">
        <w:rPr>
          <w:lang w:val="de-DE"/>
        </w:rPr>
        <w:t>Pollierer</w:t>
      </w:r>
      <w:proofErr w:type="spellEnd"/>
      <w:r w:rsidRPr="00B926BE">
        <w:rPr>
          <w:lang w:val="de-DE"/>
        </w:rPr>
        <w:t xml:space="preserve">, G. Erdmann, B. </w:t>
      </w:r>
      <w:proofErr w:type="spellStart"/>
      <w:r w:rsidRPr="00B926BE">
        <w:rPr>
          <w:lang w:val="de-DE"/>
        </w:rPr>
        <w:t>Klarner</w:t>
      </w:r>
      <w:proofErr w:type="spellEnd"/>
      <w:r w:rsidRPr="00B926BE">
        <w:rPr>
          <w:lang w:val="de-DE"/>
        </w:rPr>
        <w:t xml:space="preserve">, B. </w:t>
      </w:r>
      <w:proofErr w:type="spellStart"/>
      <w:r w:rsidRPr="00B926BE">
        <w:rPr>
          <w:lang w:val="de-DE"/>
        </w:rPr>
        <w:t>Eitzinger</w:t>
      </w:r>
      <w:proofErr w:type="spellEnd"/>
      <w:r w:rsidRPr="00B926BE">
        <w:rPr>
          <w:lang w:val="de-DE"/>
        </w:rPr>
        <w:t xml:space="preserve">, C. Digel, D. Ott, et al. 2014. </w:t>
      </w:r>
      <w:proofErr w:type="gramStart"/>
      <w:r>
        <w:t>Lack of energetic equivalence in forest soil invertebrates.</w:t>
      </w:r>
      <w:proofErr w:type="gramEnd"/>
      <w:r>
        <w:t xml:space="preserve"> Ecology 95:527–537.</w:t>
      </w:r>
    </w:p>
    <w:p w14:paraId="0075731F" w14:textId="77777777" w:rsidR="00BF0743" w:rsidRDefault="00D1029F">
      <w:pPr>
        <w:pStyle w:val="Literaturverzeichnis"/>
        <w:rPr>
          <w:ins w:id="128" w:author="Florian Dirk Schneider" w:date="2016-03-18T15:17:00Z"/>
        </w:rPr>
      </w:pPr>
      <w:proofErr w:type="spellStart"/>
      <w:r>
        <w:t>Gámez-Virués</w:t>
      </w:r>
      <w:proofErr w:type="spellEnd"/>
      <w:r>
        <w:t xml:space="preserve">, S., D. J. </w:t>
      </w:r>
      <w:proofErr w:type="spellStart"/>
      <w:r>
        <w:t>Perović</w:t>
      </w:r>
      <w:proofErr w:type="spellEnd"/>
      <w:r>
        <w:t xml:space="preserve">, M. M. </w:t>
      </w:r>
      <w:proofErr w:type="spellStart"/>
      <w:r>
        <w:t>Gossner</w:t>
      </w:r>
      <w:proofErr w:type="spellEnd"/>
      <w:r>
        <w:t xml:space="preserve">, C. </w:t>
      </w:r>
      <w:proofErr w:type="spellStart"/>
      <w:r>
        <w:t>Börschig</w:t>
      </w:r>
      <w:proofErr w:type="spellEnd"/>
      <w:r>
        <w:t xml:space="preserve">, N. </w:t>
      </w:r>
      <w:proofErr w:type="spellStart"/>
      <w:r>
        <w:t>Blüthgen</w:t>
      </w:r>
      <w:proofErr w:type="spellEnd"/>
      <w:r>
        <w:t>, H. de Jong, N. K. Simons, et al. 2015. Landscape simplification filters species traits and drives biotic homogenization. Nature Communications 6:8568.</w:t>
      </w:r>
    </w:p>
    <w:p w14:paraId="43511E47" w14:textId="5FBAD44F" w:rsidR="009F18AB" w:rsidRDefault="009F18AB">
      <w:pPr>
        <w:pStyle w:val="Literaturverzeichnis"/>
      </w:pPr>
      <w:proofErr w:type="spellStart"/>
      <w:ins w:id="129" w:author="Florian Dirk Schneider" w:date="2016-03-18T15:17:00Z">
        <w:r w:rsidRPr="009F18AB">
          <w:rPr>
            <w:lang w:val="de-DE"/>
            <w:rPrChange w:id="130" w:author="Florian Dirk Schneider" w:date="2016-03-18T15:17:00Z">
              <w:rPr/>
            </w:rPrChange>
          </w:rPr>
          <w:t>Gossner</w:t>
        </w:r>
        <w:proofErr w:type="spellEnd"/>
        <w:r w:rsidRPr="009F18AB">
          <w:rPr>
            <w:lang w:val="de-DE"/>
            <w:rPrChange w:id="131" w:author="Florian Dirk Schneider" w:date="2016-03-18T15:17:00Z">
              <w:rPr/>
            </w:rPrChange>
          </w:rPr>
          <w:t xml:space="preserve">, M.M., Simons, N.K., Achtziger, R., Blick, T., </w:t>
        </w:r>
        <w:proofErr w:type="spellStart"/>
        <w:r w:rsidRPr="009F18AB">
          <w:rPr>
            <w:lang w:val="de-DE"/>
            <w:rPrChange w:id="132" w:author="Florian Dirk Schneider" w:date="2016-03-18T15:17:00Z">
              <w:rPr/>
            </w:rPrChange>
          </w:rPr>
          <w:t>Dorow</w:t>
        </w:r>
        <w:proofErr w:type="spellEnd"/>
        <w:r w:rsidRPr="009F18AB">
          <w:rPr>
            <w:lang w:val="de-DE"/>
            <w:rPrChange w:id="133" w:author="Florian Dirk Schneider" w:date="2016-03-18T15:17:00Z">
              <w:rPr/>
            </w:rPrChange>
          </w:rPr>
          <w:t xml:space="preserve">, W.H.O., </w:t>
        </w:r>
        <w:proofErr w:type="spellStart"/>
        <w:r w:rsidRPr="009F18AB">
          <w:rPr>
            <w:lang w:val="de-DE"/>
            <w:rPrChange w:id="134" w:author="Florian Dirk Schneider" w:date="2016-03-18T15:17:00Z">
              <w:rPr/>
            </w:rPrChange>
          </w:rPr>
          <w:t>Dziock</w:t>
        </w:r>
        <w:proofErr w:type="spellEnd"/>
        <w:r w:rsidRPr="009F18AB">
          <w:rPr>
            <w:lang w:val="de-DE"/>
            <w:rPrChange w:id="135" w:author="Florian Dirk Schneider" w:date="2016-03-18T15:17:00Z">
              <w:rPr/>
            </w:rPrChange>
          </w:rPr>
          <w:t xml:space="preserve">, F., Köhler, F., </w:t>
        </w:r>
        <w:proofErr w:type="spellStart"/>
        <w:r w:rsidRPr="009F18AB">
          <w:rPr>
            <w:lang w:val="de-DE"/>
            <w:rPrChange w:id="136" w:author="Florian Dirk Schneider" w:date="2016-03-18T15:17:00Z">
              <w:rPr/>
            </w:rPrChange>
          </w:rPr>
          <w:t>Rabitsch</w:t>
        </w:r>
        <w:proofErr w:type="spellEnd"/>
        <w:r w:rsidRPr="009F18AB">
          <w:rPr>
            <w:lang w:val="de-DE"/>
            <w:rPrChange w:id="137" w:author="Florian Dirk Schneider" w:date="2016-03-18T15:17:00Z">
              <w:rPr/>
            </w:rPrChange>
          </w:rPr>
          <w:t xml:space="preserve">, W., </w:t>
        </w:r>
        <w:proofErr w:type="spellStart"/>
        <w:r w:rsidRPr="009F18AB">
          <w:rPr>
            <w:lang w:val="de-DE"/>
            <w:rPrChange w:id="138" w:author="Florian Dirk Schneider" w:date="2016-03-18T15:17:00Z">
              <w:rPr/>
            </w:rPrChange>
          </w:rPr>
          <w:t>Weisser</w:t>
        </w:r>
        <w:proofErr w:type="spellEnd"/>
        <w:r w:rsidRPr="009F18AB">
          <w:rPr>
            <w:lang w:val="de-DE"/>
            <w:rPrChange w:id="139" w:author="Florian Dirk Schneider" w:date="2016-03-18T15:17:00Z">
              <w:rPr/>
            </w:rPrChange>
          </w:rPr>
          <w:t xml:space="preserve">, W.W., 2015. </w:t>
        </w:r>
        <w:proofErr w:type="gramStart"/>
        <w:r w:rsidRPr="009F18AB">
          <w:t xml:space="preserve">A summary of eight traits of </w:t>
        </w:r>
        <w:proofErr w:type="spellStart"/>
        <w:r w:rsidRPr="009F18AB">
          <w:t>Coleoptera</w:t>
        </w:r>
        <w:proofErr w:type="spellEnd"/>
        <w:r w:rsidRPr="009F18AB">
          <w:t xml:space="preserve">, </w:t>
        </w:r>
        <w:proofErr w:type="spellStart"/>
        <w:r w:rsidRPr="009F18AB">
          <w:t>Hemiptera</w:t>
        </w:r>
        <w:proofErr w:type="spellEnd"/>
        <w:r w:rsidRPr="009F18AB">
          <w:t xml:space="preserve">, </w:t>
        </w:r>
        <w:proofErr w:type="spellStart"/>
        <w:r w:rsidRPr="009F18AB">
          <w:t>Orthoptera</w:t>
        </w:r>
        <w:proofErr w:type="spellEnd"/>
        <w:r w:rsidRPr="009F18AB">
          <w:t xml:space="preserve"> and </w:t>
        </w:r>
        <w:proofErr w:type="spellStart"/>
        <w:r w:rsidRPr="009F18AB">
          <w:t>Araneae</w:t>
        </w:r>
        <w:proofErr w:type="spellEnd"/>
        <w:r w:rsidRPr="009F18AB">
          <w:t>, occurring in grasslands in Germany.</w:t>
        </w:r>
        <w:proofErr w:type="gramEnd"/>
        <w:r w:rsidRPr="009F18AB">
          <w:t xml:space="preserve"> </w:t>
        </w:r>
        <w:proofErr w:type="gramStart"/>
        <w:r w:rsidRPr="009F18AB">
          <w:t>Scientific Data 2, 150013.</w:t>
        </w:r>
      </w:ins>
      <w:proofErr w:type="gramEnd"/>
    </w:p>
    <w:p w14:paraId="34CE2416" w14:textId="77777777" w:rsidR="00BF0743" w:rsidRPr="00D96A9A" w:rsidRDefault="00D1029F">
      <w:pPr>
        <w:pStyle w:val="Literaturverzeichnis"/>
        <w:rPr>
          <w:lang w:val="de-DE"/>
        </w:rPr>
      </w:pPr>
      <w:r>
        <w:t xml:space="preserve">Hatton, I. A., K. S. McCann, J. M. </w:t>
      </w:r>
      <w:proofErr w:type="spellStart"/>
      <w:r>
        <w:t>Fryxell</w:t>
      </w:r>
      <w:proofErr w:type="spellEnd"/>
      <w:r>
        <w:t xml:space="preserve">, T. J. Davies, M. </w:t>
      </w:r>
      <w:proofErr w:type="spellStart"/>
      <w:r>
        <w:t>Smerlak</w:t>
      </w:r>
      <w:proofErr w:type="spellEnd"/>
      <w:r>
        <w:t xml:space="preserve">, A. R. E. Sinclair, and M. </w:t>
      </w:r>
      <w:proofErr w:type="spellStart"/>
      <w:r>
        <w:t>Loreau</w:t>
      </w:r>
      <w:proofErr w:type="spellEnd"/>
      <w:r>
        <w:t xml:space="preserve">. 2015. The predator-prey power law: Biomass scaling across terrestrial and aquatic biomes. </w:t>
      </w:r>
      <w:r w:rsidRPr="00D96A9A">
        <w:rPr>
          <w:lang w:val="de-DE"/>
        </w:rPr>
        <w:t>Science 349:aac6284–aac6284.</w:t>
      </w:r>
    </w:p>
    <w:p w14:paraId="634B1FD5" w14:textId="77777777" w:rsidR="00BF0743" w:rsidRDefault="00D1029F">
      <w:pPr>
        <w:pStyle w:val="Literaturverzeichnis"/>
      </w:pPr>
      <w:r w:rsidRPr="00D96A9A">
        <w:rPr>
          <w:lang w:val="de-DE"/>
        </w:rPr>
        <w:t xml:space="preserve">Junker, R. R., N. Blüthgen, T. Brehm, J. Binkenstein, J. Paulus, H. Martin Schaefer, and M. Stang. </w:t>
      </w:r>
      <w:r>
        <w:t>2013. Specialization on traits as basis for the niche-breadth of flower visitors and as structuring mechanism of ecological networks. Functional Ecology 27:329–341.</w:t>
      </w:r>
    </w:p>
    <w:p w14:paraId="54110A6D" w14:textId="77777777" w:rsidR="00BF0743" w:rsidRDefault="00D1029F">
      <w:pPr>
        <w:pStyle w:val="Literaturverzeichnis"/>
      </w:pPr>
      <w:proofErr w:type="spellStart"/>
      <w:proofErr w:type="gramStart"/>
      <w:r>
        <w:t>Lavorel</w:t>
      </w:r>
      <w:proofErr w:type="spellEnd"/>
      <w:r>
        <w:t xml:space="preserve">, S., and K. </w:t>
      </w:r>
      <w:proofErr w:type="spellStart"/>
      <w:r>
        <w:t>Grigulis</w:t>
      </w:r>
      <w:proofErr w:type="spellEnd"/>
      <w:r>
        <w:t>.</w:t>
      </w:r>
      <w:proofErr w:type="gramEnd"/>
      <w:r>
        <w:t xml:space="preserve"> 2012. How fundamental plant functional trait relationships scale-up to trade-offs and synergies in ecosystem services. Journal of Ecology 100:128–140.</w:t>
      </w:r>
    </w:p>
    <w:p w14:paraId="2CC9EA3D" w14:textId="77777777" w:rsidR="00BF0743" w:rsidRDefault="00D1029F">
      <w:pPr>
        <w:pStyle w:val="Literaturverzeichnis"/>
      </w:pPr>
      <w:proofErr w:type="spellStart"/>
      <w:proofErr w:type="gramStart"/>
      <w:r>
        <w:t>Lavorel</w:t>
      </w:r>
      <w:proofErr w:type="spellEnd"/>
      <w:r>
        <w:t xml:space="preserve">, S., K. </w:t>
      </w:r>
      <w:proofErr w:type="spellStart"/>
      <w:r>
        <w:t>Grigulis</w:t>
      </w:r>
      <w:proofErr w:type="spellEnd"/>
      <w:r>
        <w:t xml:space="preserve">, P. </w:t>
      </w:r>
      <w:proofErr w:type="spellStart"/>
      <w:r>
        <w:t>Lamarque</w:t>
      </w:r>
      <w:proofErr w:type="spellEnd"/>
      <w:r>
        <w:t>, M.-P.</w:t>
      </w:r>
      <w:proofErr w:type="gramEnd"/>
      <w:r>
        <w:t xml:space="preserve"> </w:t>
      </w:r>
      <w:proofErr w:type="gramStart"/>
      <w:r>
        <w:t xml:space="preserve">Colace, D. Garden, J. </w:t>
      </w:r>
      <w:proofErr w:type="spellStart"/>
      <w:r>
        <w:t>Girel</w:t>
      </w:r>
      <w:proofErr w:type="spellEnd"/>
      <w:r>
        <w:t>, G. Pellet, et al. 2011.</w:t>
      </w:r>
      <w:proofErr w:type="gramEnd"/>
      <w:r>
        <w:t xml:space="preserve"> </w:t>
      </w:r>
      <w:proofErr w:type="gramStart"/>
      <w:r>
        <w:t>Using plant functional traits to understand the landscape distribution of multiple ecosystem services.</w:t>
      </w:r>
      <w:proofErr w:type="gramEnd"/>
      <w:r>
        <w:t xml:space="preserve"> Journal of Ecology 99:135–147.</w:t>
      </w:r>
    </w:p>
    <w:p w14:paraId="592BFC8D" w14:textId="77777777" w:rsidR="00BF0743" w:rsidRDefault="00D1029F">
      <w:pPr>
        <w:pStyle w:val="Literaturverzeichnis"/>
      </w:pPr>
      <w:r>
        <w:t xml:space="preserve">Mattson, W. J. 1980. </w:t>
      </w:r>
      <w:proofErr w:type="gramStart"/>
      <w:r>
        <w:t>Herbivory in Relation to Plant Nitrogen Content.</w:t>
      </w:r>
      <w:proofErr w:type="gramEnd"/>
      <w:r>
        <w:t xml:space="preserve"> Annual Review of Ecology and Systematics 11:119–161.</w:t>
      </w:r>
    </w:p>
    <w:p w14:paraId="078497A0" w14:textId="77777777" w:rsidR="00BF0743" w:rsidRDefault="00D1029F">
      <w:pPr>
        <w:pStyle w:val="Literaturverzeichnis"/>
      </w:pPr>
      <w:proofErr w:type="spellStart"/>
      <w:proofErr w:type="gramStart"/>
      <w:r>
        <w:t>Petchey</w:t>
      </w:r>
      <w:proofErr w:type="spellEnd"/>
      <w:r>
        <w:t>, O. L., and K. J. Gaston.</w:t>
      </w:r>
      <w:proofErr w:type="gramEnd"/>
      <w:r>
        <w:t xml:space="preserve"> 2006. Functional diversity: Back to basics and looking forward. Ecology Letters 9:741–758.</w:t>
      </w:r>
    </w:p>
    <w:p w14:paraId="04B985E8" w14:textId="77777777" w:rsidR="00BF0743" w:rsidRDefault="00D1029F">
      <w:pPr>
        <w:pStyle w:val="Literaturverzeichnis"/>
      </w:pPr>
      <w:r>
        <w:t>Reich, P. B. 2014. The world-wide “</w:t>
      </w:r>
      <w:proofErr w:type="spellStart"/>
      <w:r>
        <w:t>fastslow</w:t>
      </w:r>
      <w:proofErr w:type="spellEnd"/>
      <w:r>
        <w:t>” plant economics spectrum: A traits manifesto. Journal of Ecology 102:275–301.</w:t>
      </w:r>
    </w:p>
    <w:p w14:paraId="5C52D245" w14:textId="77777777" w:rsidR="00BF0743" w:rsidRDefault="00D1029F">
      <w:pPr>
        <w:pStyle w:val="Literaturverzeichnis"/>
        <w:rPr>
          <w:ins w:id="140" w:author="Florian Dirk Schneider" w:date="2016-03-18T15:14:00Z"/>
        </w:rPr>
      </w:pPr>
      <w:proofErr w:type="spellStart"/>
      <w:r>
        <w:t>Salguero</w:t>
      </w:r>
      <w:proofErr w:type="spellEnd"/>
      <w:r>
        <w:t xml:space="preserve">-Gómez, R., O. R. Jones, E. </w:t>
      </w:r>
      <w:proofErr w:type="spellStart"/>
      <w:r>
        <w:t>Jongejans</w:t>
      </w:r>
      <w:proofErr w:type="spellEnd"/>
      <w:r>
        <w:t xml:space="preserve">, S. P. Blomberg, D. J. Hodgson, C. </w:t>
      </w:r>
      <w:proofErr w:type="spellStart"/>
      <w:r>
        <w:t>Mbeau</w:t>
      </w:r>
      <w:proofErr w:type="spellEnd"/>
      <w:r>
        <w:t xml:space="preserve">-Ache, P. A. </w:t>
      </w:r>
      <w:proofErr w:type="spellStart"/>
      <w:r>
        <w:t>Zuidema</w:t>
      </w:r>
      <w:proofErr w:type="spellEnd"/>
      <w:r>
        <w:t xml:space="preserve">, et al. 2016. </w:t>
      </w:r>
      <w:proofErr w:type="spellStart"/>
      <w:r>
        <w:t>Fastslow</w:t>
      </w:r>
      <w:proofErr w:type="spellEnd"/>
      <w:r>
        <w:t xml:space="preserve"> continuum and reproductive strategies structure plant life-history variation worldwide. Proceedings of the National Academy of Sciences 113:230–235.</w:t>
      </w:r>
    </w:p>
    <w:p w14:paraId="566D4329" w14:textId="77777777" w:rsidR="009F18AB" w:rsidRPr="009F18AB" w:rsidRDefault="009F18AB" w:rsidP="009F18AB">
      <w:pPr>
        <w:pStyle w:val="Literaturverzeichnis"/>
        <w:rPr>
          <w:ins w:id="141" w:author="Florian Dirk Schneider" w:date="2016-03-18T15:14:00Z"/>
          <w:lang w:val="de-DE"/>
          <w:rPrChange w:id="142" w:author="Florian Dirk Schneider" w:date="2016-03-18T15:14:00Z">
            <w:rPr>
              <w:ins w:id="143" w:author="Florian Dirk Schneider" w:date="2016-03-18T15:14:00Z"/>
            </w:rPr>
          </w:rPrChange>
        </w:rPr>
      </w:pPr>
      <w:ins w:id="144" w:author="Florian Dirk Schneider" w:date="2016-03-18T15:14:00Z">
        <w:r w:rsidRPr="009F18AB">
          <w:rPr>
            <w:lang w:val="de-DE"/>
            <w:rPrChange w:id="145" w:author="Florian Dirk Schneider" w:date="2016-03-18T15:14:00Z">
              <w:rPr/>
            </w:rPrChange>
          </w:rPr>
          <w:t xml:space="preserve">Simons, N.K., </w:t>
        </w:r>
        <w:proofErr w:type="spellStart"/>
        <w:r w:rsidRPr="009F18AB">
          <w:rPr>
            <w:lang w:val="de-DE"/>
            <w:rPrChange w:id="146" w:author="Florian Dirk Schneider" w:date="2016-03-18T15:14:00Z">
              <w:rPr/>
            </w:rPrChange>
          </w:rPr>
          <w:t>Gossner</w:t>
        </w:r>
        <w:proofErr w:type="spellEnd"/>
        <w:r w:rsidRPr="009F18AB">
          <w:rPr>
            <w:lang w:val="de-DE"/>
            <w:rPrChange w:id="147" w:author="Florian Dirk Schneider" w:date="2016-03-18T15:14:00Z">
              <w:rPr/>
            </w:rPrChange>
          </w:rPr>
          <w:t xml:space="preserve">, M.M., </w:t>
        </w:r>
        <w:proofErr w:type="spellStart"/>
        <w:r w:rsidRPr="009F18AB">
          <w:rPr>
            <w:lang w:val="de-DE"/>
            <w:rPrChange w:id="148" w:author="Florian Dirk Schneider" w:date="2016-03-18T15:14:00Z">
              <w:rPr/>
            </w:rPrChange>
          </w:rPr>
          <w:t>Lewinsohn</w:t>
        </w:r>
        <w:proofErr w:type="spellEnd"/>
        <w:r w:rsidRPr="009F18AB">
          <w:rPr>
            <w:lang w:val="de-DE"/>
            <w:rPrChange w:id="149" w:author="Florian Dirk Schneider" w:date="2016-03-18T15:14:00Z">
              <w:rPr/>
            </w:rPrChange>
          </w:rPr>
          <w:t xml:space="preserve">, T.M., Boch, S., Lange, M., Müller, J., </w:t>
        </w:r>
        <w:proofErr w:type="spellStart"/>
        <w:r w:rsidRPr="009F18AB">
          <w:rPr>
            <w:lang w:val="de-DE"/>
            <w:rPrChange w:id="150" w:author="Florian Dirk Schneider" w:date="2016-03-18T15:14:00Z">
              <w:rPr/>
            </w:rPrChange>
          </w:rPr>
          <w:t>Pašalić</w:t>
        </w:r>
        <w:proofErr w:type="spellEnd"/>
        <w:r w:rsidRPr="009F18AB">
          <w:rPr>
            <w:lang w:val="de-DE"/>
            <w:rPrChange w:id="151" w:author="Florian Dirk Schneider" w:date="2016-03-18T15:14:00Z">
              <w:rPr/>
            </w:rPrChange>
          </w:rPr>
          <w:t xml:space="preserve">, E., Socher, S.A., Türke, M., Fischer, M., </w:t>
        </w:r>
        <w:proofErr w:type="spellStart"/>
        <w:r w:rsidRPr="009F18AB">
          <w:rPr>
            <w:lang w:val="de-DE"/>
            <w:rPrChange w:id="152" w:author="Florian Dirk Schneider" w:date="2016-03-18T15:14:00Z">
              <w:rPr/>
            </w:rPrChange>
          </w:rPr>
          <w:t>Weisser</w:t>
        </w:r>
        <w:proofErr w:type="spellEnd"/>
        <w:r w:rsidRPr="009F18AB">
          <w:rPr>
            <w:lang w:val="de-DE"/>
            <w:rPrChange w:id="153" w:author="Florian Dirk Schneider" w:date="2016-03-18T15:14:00Z">
              <w:rPr/>
            </w:rPrChange>
          </w:rPr>
          <w:t xml:space="preserve">, W.W., 2014. </w:t>
        </w:r>
        <w:proofErr w:type="gramStart"/>
        <w:r>
          <w:t>Resource-Mediated Indirect Effects of Grassland Management on Arthropod Diversity.</w:t>
        </w:r>
        <w:proofErr w:type="gramEnd"/>
        <w:r>
          <w:t xml:space="preserve"> </w:t>
        </w:r>
        <w:proofErr w:type="spellStart"/>
        <w:r w:rsidRPr="009F18AB">
          <w:rPr>
            <w:lang w:val="de-DE"/>
            <w:rPrChange w:id="154" w:author="Florian Dirk Schneider" w:date="2016-03-18T15:14:00Z">
              <w:rPr/>
            </w:rPrChange>
          </w:rPr>
          <w:t>PLoS</w:t>
        </w:r>
        <w:proofErr w:type="spellEnd"/>
        <w:r w:rsidRPr="009F18AB">
          <w:rPr>
            <w:lang w:val="de-DE"/>
            <w:rPrChange w:id="155" w:author="Florian Dirk Schneider" w:date="2016-03-18T15:14:00Z">
              <w:rPr/>
            </w:rPrChange>
          </w:rPr>
          <w:t xml:space="preserve"> ONE 9, e107033.</w:t>
        </w:r>
      </w:ins>
    </w:p>
    <w:p w14:paraId="38B6598E" w14:textId="1E40A429" w:rsidR="009F18AB" w:rsidRDefault="009F18AB" w:rsidP="009F18AB">
      <w:pPr>
        <w:pStyle w:val="Literaturverzeichnis"/>
        <w:rPr>
          <w:ins w:id="156" w:author="Florian Dirk Schneider" w:date="2016-03-18T15:14:00Z"/>
        </w:rPr>
      </w:pPr>
      <w:ins w:id="157" w:author="Florian Dirk Schneider" w:date="2016-03-18T15:14:00Z">
        <w:r w:rsidRPr="009F18AB">
          <w:rPr>
            <w:lang w:val="de-DE"/>
            <w:rPrChange w:id="158" w:author="Florian Dirk Schneider" w:date="2016-03-18T15:14:00Z">
              <w:rPr/>
            </w:rPrChange>
          </w:rPr>
          <w:t xml:space="preserve">Simons, N.K., </w:t>
        </w:r>
        <w:proofErr w:type="spellStart"/>
        <w:r w:rsidRPr="009F18AB">
          <w:rPr>
            <w:lang w:val="de-DE"/>
            <w:rPrChange w:id="159" w:author="Florian Dirk Schneider" w:date="2016-03-18T15:14:00Z">
              <w:rPr/>
            </w:rPrChange>
          </w:rPr>
          <w:t>Gossner</w:t>
        </w:r>
        <w:proofErr w:type="spellEnd"/>
        <w:r w:rsidRPr="009F18AB">
          <w:rPr>
            <w:lang w:val="de-DE"/>
            <w:rPrChange w:id="160" w:author="Florian Dirk Schneider" w:date="2016-03-18T15:14:00Z">
              <w:rPr/>
            </w:rPrChange>
          </w:rPr>
          <w:t xml:space="preserve">, M.M., </w:t>
        </w:r>
        <w:proofErr w:type="spellStart"/>
        <w:r w:rsidRPr="009F18AB">
          <w:rPr>
            <w:lang w:val="de-DE"/>
            <w:rPrChange w:id="161" w:author="Florian Dirk Schneider" w:date="2016-03-18T15:14:00Z">
              <w:rPr/>
            </w:rPrChange>
          </w:rPr>
          <w:t>Lewinsohn</w:t>
        </w:r>
        <w:proofErr w:type="spellEnd"/>
        <w:r w:rsidRPr="009F18AB">
          <w:rPr>
            <w:lang w:val="de-DE"/>
            <w:rPrChange w:id="162" w:author="Florian Dirk Schneider" w:date="2016-03-18T15:14:00Z">
              <w:rPr/>
            </w:rPrChange>
          </w:rPr>
          <w:t xml:space="preserve">, T.M., Lange, M., Türke, M., </w:t>
        </w:r>
        <w:proofErr w:type="spellStart"/>
        <w:r w:rsidRPr="009F18AB">
          <w:rPr>
            <w:lang w:val="de-DE"/>
            <w:rPrChange w:id="163" w:author="Florian Dirk Schneider" w:date="2016-03-18T15:14:00Z">
              <w:rPr/>
            </w:rPrChange>
          </w:rPr>
          <w:t>Weisser</w:t>
        </w:r>
        <w:proofErr w:type="spellEnd"/>
        <w:r w:rsidRPr="009F18AB">
          <w:rPr>
            <w:lang w:val="de-DE"/>
            <w:rPrChange w:id="164" w:author="Florian Dirk Schneider" w:date="2016-03-18T15:14:00Z">
              <w:rPr/>
            </w:rPrChange>
          </w:rPr>
          <w:t>, W.W., 2015</w:t>
        </w:r>
        <w:r w:rsidRPr="009F18AB">
          <w:rPr>
            <w:i/>
            <w:lang w:val="de-DE"/>
            <w:rPrChange w:id="165" w:author="Florian Dirk Schneider" w:date="2016-03-18T15:14:00Z">
              <w:rPr>
                <w:lang w:val="de-DE"/>
              </w:rPr>
            </w:rPrChange>
          </w:rPr>
          <w:t>a</w:t>
        </w:r>
        <w:r w:rsidRPr="009F18AB">
          <w:rPr>
            <w:lang w:val="de-DE"/>
            <w:rPrChange w:id="166" w:author="Florian Dirk Schneider" w:date="2016-03-18T15:14:00Z">
              <w:rPr/>
            </w:rPrChange>
          </w:rPr>
          <w:t xml:space="preserve">. </w:t>
        </w:r>
        <w:proofErr w:type="gramStart"/>
        <w:r>
          <w:t>Effects of land-use intensity on arthropod species abundance distributions in grasslands.</w:t>
        </w:r>
        <w:proofErr w:type="gramEnd"/>
        <w:r>
          <w:t xml:space="preserve"> Journal of Animal Ecology 84, 143–154.</w:t>
        </w:r>
      </w:ins>
    </w:p>
    <w:p w14:paraId="712C64A7" w14:textId="02DFE402" w:rsidR="009F18AB" w:rsidRDefault="009F18AB" w:rsidP="009F18AB">
      <w:pPr>
        <w:pStyle w:val="Literaturverzeichnis"/>
      </w:pPr>
      <w:ins w:id="167" w:author="Florian Dirk Schneider" w:date="2016-03-18T15:14:00Z">
        <w:r w:rsidRPr="009F18AB">
          <w:t xml:space="preserve">Simons, N.K., </w:t>
        </w:r>
        <w:proofErr w:type="spellStart"/>
        <w:r w:rsidRPr="009F18AB">
          <w:t>Weisser</w:t>
        </w:r>
        <w:proofErr w:type="spellEnd"/>
        <w:r w:rsidRPr="009F18AB">
          <w:t xml:space="preserve">, W.W., </w:t>
        </w:r>
        <w:proofErr w:type="spellStart"/>
        <w:r w:rsidRPr="009F18AB">
          <w:t>Gossner</w:t>
        </w:r>
        <w:proofErr w:type="spellEnd"/>
        <w:r w:rsidRPr="009F18AB">
          <w:t>, M.M., 2015</w:t>
        </w:r>
        <w:r w:rsidRPr="009F18AB">
          <w:rPr>
            <w:i/>
            <w:rPrChange w:id="168" w:author="Florian Dirk Schneider" w:date="2016-03-18T15:14:00Z">
              <w:rPr>
                <w:lang w:val="de-DE"/>
              </w:rPr>
            </w:rPrChange>
          </w:rPr>
          <w:t>b</w:t>
        </w:r>
        <w:r w:rsidRPr="009F18AB">
          <w:t xml:space="preserve">. </w:t>
        </w:r>
        <w:r>
          <w:t>Multi-taxa approach shows consistent shifts in arthropod functional traits along grassland land-use intensity gradient. Ecology</w:t>
        </w:r>
        <w:r>
          <w:t xml:space="preserve"> (in press)</w:t>
        </w:r>
      </w:ins>
    </w:p>
    <w:p w14:paraId="70599BB9" w14:textId="77777777" w:rsidR="00BF0743" w:rsidRDefault="00D1029F">
      <w:pPr>
        <w:pStyle w:val="Literaturverzeichnis"/>
      </w:pPr>
      <w:r>
        <w:t xml:space="preserve">Wardle, D. A. 2002. Communities and Ecosystems: Linking the aboveground and belowground components. </w:t>
      </w:r>
      <w:proofErr w:type="gramStart"/>
      <w:r>
        <w:t>Monographs in population biology.</w:t>
      </w:r>
      <w:proofErr w:type="gramEnd"/>
      <w:r>
        <w:t xml:space="preserve"> </w:t>
      </w:r>
      <w:proofErr w:type="gramStart"/>
      <w:r>
        <w:t>Princeton University Press.</w:t>
      </w:r>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antiago Soliveres" w:date="2016-03-14T18:18:00Z" w:initials="SS">
    <w:p w14:paraId="420579B9" w14:textId="77777777" w:rsidR="006248B7" w:rsidRDefault="006248B7">
      <w:pPr>
        <w:pStyle w:val="Kommentartext"/>
      </w:pPr>
      <w:r>
        <w:rPr>
          <w:rStyle w:val="Kommentarzeichen"/>
        </w:rPr>
        <w:annotationRef/>
      </w:r>
      <w:r>
        <w:t>This is what the paper was about and, indeed, may add a new layer of interesting info to this proposal ;-)</w:t>
      </w:r>
    </w:p>
    <w:p w14:paraId="671B96CE" w14:textId="77777777" w:rsidR="00FF6424" w:rsidRDefault="00FF6424">
      <w:pPr>
        <w:pStyle w:val="Kommentartext"/>
      </w:pPr>
    </w:p>
    <w:p w14:paraId="28754C8E" w14:textId="77777777" w:rsidR="00FF6424" w:rsidRDefault="00FF6424">
      <w:pPr>
        <w:pStyle w:val="Kommentartext"/>
      </w:pPr>
      <w:r>
        <w:t>…or just remove this ref and stick to resource-use traits</w:t>
      </w:r>
    </w:p>
  </w:comment>
  <w:comment w:id="18" w:author="Martin Gossner" w:date="2016-03-15T08:42:00Z" w:initials="MG">
    <w:p w14:paraId="4C40A527" w14:textId="77777777" w:rsidR="00890D4E" w:rsidRDefault="00890D4E">
      <w:pPr>
        <w:pStyle w:val="Kommentartext"/>
      </w:pPr>
      <w:r>
        <w:rPr>
          <w:rStyle w:val="Kommentarzeichen"/>
        </w:rPr>
        <w:annotationRef/>
      </w:r>
      <w:r>
        <w:t>Reference missing</w:t>
      </w:r>
    </w:p>
  </w:comment>
  <w:comment w:id="19" w:author="Florian Dirk Schneider" w:date="2016-03-15T08:42:00Z" w:initials="FDS">
    <w:p w14:paraId="6CE17DDC" w14:textId="77777777" w:rsidR="00D46902" w:rsidRDefault="00D46902">
      <w:pPr>
        <w:pStyle w:val="Kommentartext"/>
      </w:pPr>
      <w:r>
        <w:rPr>
          <w:rStyle w:val="Kommentarzeichen"/>
        </w:rPr>
        <w:annotationRef/>
      </w:r>
      <w:r>
        <w:t xml:space="preserve">Co-authors: provide relevant examples from the </w:t>
      </w:r>
      <w:proofErr w:type="spellStart"/>
      <w:r>
        <w:t>exploratories</w:t>
      </w:r>
      <w:proofErr w:type="spellEnd"/>
      <w:r>
        <w:t xml:space="preserve"> experiment</w:t>
      </w:r>
    </w:p>
  </w:comment>
  <w:comment w:id="20" w:author="Nadja Simons" w:date="2016-03-17T17:13:00Z" w:initials="N">
    <w:p w14:paraId="21A64B8C" w14:textId="77777777" w:rsidR="00CF7909" w:rsidRDefault="00CF7909">
      <w:pPr>
        <w:pStyle w:val="Kommentartext"/>
      </w:pPr>
      <w:r>
        <w:rPr>
          <w:rStyle w:val="Kommentarzeichen"/>
        </w:rPr>
        <w:annotationRef/>
      </w:r>
      <w:r>
        <w:t xml:space="preserve">Not from the </w:t>
      </w:r>
      <w:proofErr w:type="spellStart"/>
      <w:r>
        <w:t>Exploratories</w:t>
      </w:r>
      <w:proofErr w:type="spellEnd"/>
      <w:r>
        <w:t>, but maybe relevant:</w:t>
      </w:r>
    </w:p>
    <w:p w14:paraId="03ACFF9F" w14:textId="77777777" w:rsidR="00CF7909" w:rsidRDefault="00CF7909">
      <w:pPr>
        <w:pStyle w:val="Kommentartext"/>
      </w:pPr>
    </w:p>
    <w:p w14:paraId="1ED72E5C" w14:textId="77777777" w:rsidR="00CF7909" w:rsidRDefault="00CF7909" w:rsidP="00A233AC">
      <w:pPr>
        <w:autoSpaceDE w:val="0"/>
        <w:autoSpaceDN w:val="0"/>
        <w:adjustRightInd w:val="0"/>
        <w:spacing w:after="0"/>
      </w:pPr>
      <w:r w:rsidRPr="00CF7909">
        <w:rPr>
          <w:rFonts w:ascii="Segoe UI" w:hAnsi="Segoe UI" w:cs="Segoe UI"/>
          <w:sz w:val="18"/>
          <w:szCs w:val="18"/>
          <w:lang w:val="de-DE"/>
        </w:rPr>
        <w:t>Flynn, D. F. B. et al.</w:t>
      </w:r>
      <w:r>
        <w:rPr>
          <w:rFonts w:ascii="Segoe UI" w:hAnsi="Segoe UI" w:cs="Segoe UI"/>
          <w:sz w:val="18"/>
          <w:szCs w:val="18"/>
          <w:lang w:val="de-DE"/>
        </w:rPr>
        <w:t xml:space="preserve"> </w:t>
      </w:r>
      <w:r w:rsidRPr="00CF7909">
        <w:rPr>
          <w:rFonts w:ascii="Segoe UI" w:hAnsi="Segoe UI" w:cs="Segoe UI"/>
          <w:sz w:val="18"/>
          <w:szCs w:val="18"/>
        </w:rPr>
        <w:t>Loss of functional diversity under land use intensification across multiple taxa</w:t>
      </w:r>
      <w:r>
        <w:rPr>
          <w:rFonts w:ascii="Segoe UI" w:hAnsi="Segoe UI" w:cs="Segoe UI"/>
          <w:sz w:val="18"/>
          <w:szCs w:val="18"/>
        </w:rPr>
        <w:t xml:space="preserve">. </w:t>
      </w:r>
      <w:r w:rsidRPr="00CF7909">
        <w:rPr>
          <w:rFonts w:ascii="Segoe UI" w:hAnsi="Segoe UI" w:cs="Segoe UI"/>
          <w:sz w:val="18"/>
          <w:szCs w:val="18"/>
        </w:rPr>
        <w:t>Ecology Letters</w:t>
      </w:r>
      <w:r>
        <w:rPr>
          <w:rFonts w:ascii="Segoe UI" w:hAnsi="Segoe UI" w:cs="Segoe UI"/>
          <w:sz w:val="18"/>
          <w:szCs w:val="18"/>
        </w:rPr>
        <w:t xml:space="preserve">. 12(1):22-33 DOI: </w:t>
      </w:r>
      <w:r w:rsidRPr="00CF7909">
        <w:rPr>
          <w:rFonts w:ascii="Segoe UI" w:hAnsi="Segoe UI" w:cs="Segoe UI"/>
          <w:sz w:val="18"/>
          <w:szCs w:val="18"/>
        </w:rPr>
        <w:t>10.1111/j.146</w:t>
      </w:r>
      <w:r>
        <w:rPr>
          <w:rFonts w:ascii="Segoe UI" w:hAnsi="Segoe UI" w:cs="Segoe UI"/>
          <w:sz w:val="18"/>
          <w:szCs w:val="18"/>
        </w:rPr>
        <w:t>1-0248.2008.01255.x</w:t>
      </w:r>
    </w:p>
  </w:comment>
  <w:comment w:id="21" w:author="Martin Gossner" w:date="2016-03-15T08:42:00Z" w:initials="MG">
    <w:p w14:paraId="6B0CF1F1" w14:textId="77777777" w:rsidR="00890D4E" w:rsidRDefault="00890D4E">
      <w:pPr>
        <w:pStyle w:val="Kommentartext"/>
      </w:pPr>
      <w:r>
        <w:rPr>
          <w:rStyle w:val="Kommentarzeichen"/>
        </w:rPr>
        <w:annotationRef/>
      </w:r>
      <w:r>
        <w:t xml:space="preserve">We could show this for spiders and true bugs in grasslands: </w:t>
      </w:r>
    </w:p>
    <w:p w14:paraId="6AAA9ACB" w14:textId="77777777" w:rsidR="00890D4E" w:rsidRDefault="00890D4E">
      <w:pPr>
        <w:pStyle w:val="Kommentartext"/>
      </w:pPr>
      <w:r w:rsidRPr="00890D4E">
        <w:rPr>
          <w:lang w:val="de-DE"/>
        </w:rPr>
        <w:t xml:space="preserve">Birkhofer, K., Smith, H.G., </w:t>
      </w:r>
      <w:proofErr w:type="spellStart"/>
      <w:r w:rsidRPr="00890D4E">
        <w:rPr>
          <w:lang w:val="de-DE"/>
        </w:rPr>
        <w:t>Weisser</w:t>
      </w:r>
      <w:proofErr w:type="spellEnd"/>
      <w:r w:rsidRPr="00890D4E">
        <w:rPr>
          <w:lang w:val="de-DE"/>
        </w:rPr>
        <w:t xml:space="preserve">, W.W., Wolters, V., </w:t>
      </w:r>
      <w:proofErr w:type="spellStart"/>
      <w:r w:rsidRPr="00890D4E">
        <w:rPr>
          <w:lang w:val="de-DE"/>
        </w:rPr>
        <w:t>Gossner</w:t>
      </w:r>
      <w:proofErr w:type="spellEnd"/>
      <w:r w:rsidRPr="00890D4E">
        <w:rPr>
          <w:lang w:val="de-DE"/>
        </w:rPr>
        <w:t xml:space="preserve">, M.M., 2015. </w:t>
      </w:r>
      <w:r w:rsidRPr="00890D4E">
        <w:t xml:space="preserve">Land-use effects on the functional distinctness of arthropod communities. </w:t>
      </w:r>
      <w:proofErr w:type="spellStart"/>
      <w:r w:rsidRPr="00890D4E">
        <w:t>Ecography</w:t>
      </w:r>
      <w:proofErr w:type="spellEnd"/>
      <w:r w:rsidRPr="00890D4E">
        <w:t xml:space="preserve"> 38, 889-900.</w:t>
      </w:r>
    </w:p>
  </w:comment>
  <w:comment w:id="24" w:author="Santiago Soliveres" w:date="2016-03-14T18:18:00Z" w:initials="SS">
    <w:p w14:paraId="179DFBC8" w14:textId="77777777" w:rsidR="00AD271E" w:rsidRDefault="00AD271E" w:rsidP="00AD271E">
      <w:pPr>
        <w:pStyle w:val="Kommentartext"/>
      </w:pPr>
      <w:r>
        <w:rPr>
          <w:rStyle w:val="Kommentarzeichen"/>
        </w:rPr>
        <w:annotationRef/>
      </w:r>
      <w:proofErr w:type="spellStart"/>
      <w:proofErr w:type="gramStart"/>
      <w:r>
        <w:t>ecolett</w:t>
      </w:r>
      <w:proofErr w:type="spellEnd"/>
      <w:proofErr w:type="gramEnd"/>
    </w:p>
  </w:comment>
  <w:comment w:id="25" w:author="Santiago Soliveres" w:date="2016-03-14T18:18:00Z" w:initials="SS">
    <w:p w14:paraId="22D0F030" w14:textId="77777777" w:rsidR="00AD271E" w:rsidRDefault="00AD271E" w:rsidP="00AD271E">
      <w:pPr>
        <w:pStyle w:val="Kommentartext"/>
      </w:pPr>
      <w:r>
        <w:rPr>
          <w:rStyle w:val="Kommentarzeichen"/>
        </w:rPr>
        <w:annotationRef/>
      </w:r>
      <w:proofErr w:type="spellStart"/>
      <w:r>
        <w:t>JEcol</w:t>
      </w:r>
      <w:proofErr w:type="spellEnd"/>
    </w:p>
  </w:comment>
  <w:comment w:id="26" w:author="Santiago Soliveres" w:date="2016-03-14T18:18:00Z" w:initials="SS">
    <w:p w14:paraId="449B34AF" w14:textId="77777777" w:rsidR="00AD271E" w:rsidRDefault="00AD271E" w:rsidP="00AD271E">
      <w:pPr>
        <w:pStyle w:val="Kommentartext"/>
      </w:pPr>
      <w:r>
        <w:rPr>
          <w:rStyle w:val="Kommentarzeichen"/>
        </w:rPr>
        <w:annotationRef/>
      </w:r>
      <w:r>
        <w:t>Nature</w:t>
      </w:r>
    </w:p>
  </w:comment>
  <w:comment w:id="29" w:author="Santiago Soliveres" w:date="2016-03-14T18:18:00Z" w:initials="ss">
    <w:p w14:paraId="1140EFD9" w14:textId="77777777" w:rsidR="00FF6424" w:rsidRDefault="00FF6424">
      <w:pPr>
        <w:pStyle w:val="Kommentartext"/>
      </w:pPr>
      <w:r>
        <w:rPr>
          <w:rStyle w:val="Kommentarzeichen"/>
        </w:rPr>
        <w:annotationRef/>
      </w:r>
      <w:r>
        <w:t xml:space="preserve">Otherwise you were either ignoring biotic </w:t>
      </w:r>
      <w:proofErr w:type="spellStart"/>
      <w:r>
        <w:t>interations</w:t>
      </w:r>
      <w:proofErr w:type="spellEnd"/>
      <w:r>
        <w:t xml:space="preserve"> before or repeating </w:t>
      </w:r>
      <w:proofErr w:type="spellStart"/>
      <w:r>
        <w:t>envirommental</w:t>
      </w:r>
      <w:proofErr w:type="spellEnd"/>
      <w:r>
        <w:t xml:space="preserve"> drivers now</w:t>
      </w:r>
    </w:p>
  </w:comment>
  <w:comment w:id="34" w:author="Martin Gossner" w:date="2016-03-15T08:42:00Z" w:initials="MG">
    <w:p w14:paraId="2D2A2BAC" w14:textId="77777777" w:rsidR="00695940" w:rsidRDefault="00695940">
      <w:pPr>
        <w:pStyle w:val="Kommentartext"/>
      </w:pPr>
      <w:r>
        <w:rPr>
          <w:rStyle w:val="Kommentarzeichen"/>
        </w:rPr>
        <w:annotationRef/>
      </w:r>
      <w:r>
        <w:t>Do you have References for this?</w:t>
      </w:r>
    </w:p>
  </w:comment>
  <w:comment w:id="35" w:author="Nadja Simons" w:date="2016-03-17T17:10:00Z" w:initials="N">
    <w:p w14:paraId="45DA28FF" w14:textId="77777777" w:rsidR="00FB600E" w:rsidRDefault="00FB600E" w:rsidP="00CF7909">
      <w:pPr>
        <w:autoSpaceDE w:val="0"/>
        <w:autoSpaceDN w:val="0"/>
        <w:adjustRightInd w:val="0"/>
        <w:spacing w:after="0"/>
      </w:pPr>
      <w:r>
        <w:rPr>
          <w:rStyle w:val="Kommentarzeichen"/>
        </w:rPr>
        <w:annotationRef/>
      </w:r>
      <w:r w:rsidRPr="00FB600E">
        <w:rPr>
          <w:rFonts w:ascii="Segoe UI" w:hAnsi="Segoe UI" w:cs="Segoe UI"/>
          <w:sz w:val="18"/>
          <w:szCs w:val="18"/>
        </w:rPr>
        <w:t>Brose, U</w:t>
      </w:r>
      <w:r w:rsidR="00CF7909">
        <w:rPr>
          <w:rFonts w:ascii="Segoe UI" w:hAnsi="Segoe UI" w:cs="Segoe UI"/>
          <w:sz w:val="18"/>
          <w:szCs w:val="18"/>
        </w:rPr>
        <w:t xml:space="preserve"> et al. 2006.</w:t>
      </w:r>
      <w:r w:rsidR="00CF7909" w:rsidRPr="00FB600E">
        <w:rPr>
          <w:rFonts w:ascii="Segoe UI" w:hAnsi="Segoe UI" w:cs="Segoe UI"/>
          <w:sz w:val="18"/>
          <w:szCs w:val="18"/>
        </w:rPr>
        <w:t xml:space="preserve"> </w:t>
      </w:r>
      <w:r w:rsidRPr="00FB600E">
        <w:rPr>
          <w:rFonts w:ascii="Segoe UI" w:hAnsi="Segoe UI" w:cs="Segoe UI"/>
          <w:sz w:val="18"/>
          <w:szCs w:val="18"/>
        </w:rPr>
        <w:t>Consumer-resource body-size relationships in natural food webs</w:t>
      </w:r>
      <w:r w:rsidR="00CF7909">
        <w:rPr>
          <w:rFonts w:ascii="Segoe UI" w:hAnsi="Segoe UI" w:cs="Segoe UI"/>
          <w:sz w:val="18"/>
          <w:szCs w:val="18"/>
        </w:rPr>
        <w:t xml:space="preserve">. </w:t>
      </w:r>
      <w:r w:rsidRPr="00FB600E">
        <w:rPr>
          <w:rFonts w:ascii="Segoe UI" w:hAnsi="Segoe UI" w:cs="Segoe UI"/>
          <w:sz w:val="18"/>
          <w:szCs w:val="18"/>
        </w:rPr>
        <w:t>Ecology</w:t>
      </w:r>
      <w:r w:rsidR="00CF7909">
        <w:rPr>
          <w:rFonts w:ascii="Segoe UI" w:hAnsi="Segoe UI" w:cs="Segoe UI"/>
          <w:sz w:val="18"/>
          <w:szCs w:val="18"/>
        </w:rPr>
        <w:t xml:space="preserve">. </w:t>
      </w:r>
      <w:r w:rsidRPr="00FB600E">
        <w:rPr>
          <w:rFonts w:ascii="Segoe UI" w:hAnsi="Segoe UI" w:cs="Segoe UI"/>
          <w:sz w:val="18"/>
          <w:szCs w:val="18"/>
        </w:rPr>
        <w:t>87</w:t>
      </w:r>
      <w:r w:rsidR="00CF7909">
        <w:rPr>
          <w:rFonts w:ascii="Segoe UI" w:hAnsi="Segoe UI" w:cs="Segoe UI"/>
          <w:sz w:val="18"/>
          <w:szCs w:val="18"/>
        </w:rPr>
        <w:t>(10):</w:t>
      </w:r>
      <w:r w:rsidR="00CF7909" w:rsidRPr="00FB600E">
        <w:rPr>
          <w:rFonts w:ascii="Segoe UI" w:hAnsi="Segoe UI" w:cs="Segoe UI"/>
          <w:sz w:val="18"/>
          <w:szCs w:val="18"/>
        </w:rPr>
        <w:t xml:space="preserve"> </w:t>
      </w:r>
      <w:r w:rsidRPr="00FB600E">
        <w:rPr>
          <w:rFonts w:ascii="Segoe UI" w:hAnsi="Segoe UI" w:cs="Segoe UI"/>
          <w:sz w:val="18"/>
          <w:szCs w:val="18"/>
        </w:rPr>
        <w:t>2411-7</w:t>
      </w:r>
    </w:p>
  </w:comment>
  <w:comment w:id="37" w:author="Florian Dirk Schneider" w:date="2016-03-15T08:42:00Z" w:initials="FDS">
    <w:p w14:paraId="2549A6CD" w14:textId="77777777"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36" w:author="Florian Dirk Schneider" w:date="2016-03-14T18:18:00Z" w:initials="FDS">
    <w:p w14:paraId="5D638B5D" w14:textId="77777777" w:rsidR="00D46902" w:rsidRDefault="00D46902">
      <w:pPr>
        <w:pStyle w:val="Kommentartext"/>
      </w:pPr>
      <w:r>
        <w:rPr>
          <w:rStyle w:val="Kommentarzeichen"/>
        </w:rPr>
        <w:annotationRef/>
      </w:r>
      <w:r>
        <w:t xml:space="preserve">Co-authors: </w:t>
      </w:r>
      <w:r w:rsidRPr="00D46902">
        <w:t>please suggest other examples you might know</w:t>
      </w:r>
      <w:r>
        <w:t>, see notes below</w:t>
      </w:r>
    </w:p>
    <w:p w14:paraId="4EE648A0" w14:textId="77777777" w:rsidR="00FF6424" w:rsidRDefault="00FF6424">
      <w:pPr>
        <w:pStyle w:val="Kommentartext"/>
      </w:pPr>
    </w:p>
    <w:p w14:paraId="737CF3CB" w14:textId="77777777" w:rsidR="00FF6424" w:rsidRDefault="00FF6424">
      <w:pPr>
        <w:pStyle w:val="Kommentartext"/>
      </w:pPr>
      <w:r>
        <w:t>Santi: how are these known co-variations in traits, do they go in the same or in opposite directions? Can we establish any generality/starting hypothesis regarding covariation between multiple taxa?</w:t>
      </w:r>
    </w:p>
  </w:comment>
  <w:comment w:id="38" w:author="Nadja Simons" w:date="2016-03-17T16:58:00Z" w:initials="N">
    <w:p w14:paraId="70E91B05" w14:textId="77777777" w:rsidR="00066748" w:rsidRDefault="00066748">
      <w:pPr>
        <w:pStyle w:val="Kommentartext"/>
      </w:pPr>
      <w:r>
        <w:rPr>
          <w:rStyle w:val="Kommentarzeichen"/>
        </w:rPr>
        <w:annotationRef/>
      </w:r>
      <w:r>
        <w:t>What do you mean here?</w:t>
      </w:r>
      <w:r w:rsidR="00FB600E">
        <w:t xml:space="preserve"> The plant economics spectrum?</w:t>
      </w:r>
    </w:p>
  </w:comment>
  <w:comment w:id="41" w:author="Martin Gossner" w:date="2016-03-15T08:42:00Z" w:initials="MG">
    <w:p w14:paraId="1A16A163" w14:textId="77777777" w:rsidR="00695940" w:rsidRDefault="00695940">
      <w:pPr>
        <w:pStyle w:val="Kommentartext"/>
      </w:pPr>
      <w:r>
        <w:rPr>
          <w:rStyle w:val="Kommentarzeichen"/>
        </w:rPr>
        <w:annotationRef/>
      </w:r>
      <w:r w:rsidRPr="00B926BE">
        <w:rPr>
          <w:lang w:val="de-DE"/>
        </w:rPr>
        <w:t xml:space="preserve">Simons, N.K., </w:t>
      </w:r>
      <w:proofErr w:type="spellStart"/>
      <w:r w:rsidRPr="00B926BE">
        <w:rPr>
          <w:lang w:val="de-DE"/>
        </w:rPr>
        <w:t>Weisser</w:t>
      </w:r>
      <w:proofErr w:type="spellEnd"/>
      <w:r w:rsidRPr="00B926BE">
        <w:rPr>
          <w:lang w:val="de-DE"/>
        </w:rPr>
        <w:t xml:space="preserve">, W.W., </w:t>
      </w:r>
      <w:proofErr w:type="spellStart"/>
      <w:r w:rsidRPr="00B926BE">
        <w:rPr>
          <w:lang w:val="de-DE"/>
        </w:rPr>
        <w:t>Gossner</w:t>
      </w:r>
      <w:proofErr w:type="spellEnd"/>
      <w:r w:rsidRPr="00B926BE">
        <w:rPr>
          <w:lang w:val="de-DE"/>
        </w:rPr>
        <w:t xml:space="preserve">, M.M., 2015. </w:t>
      </w:r>
      <w:r w:rsidRPr="00695940">
        <w:t>Multi-taxa approach shows consistent shifts in arthropod functional traits along grassland land-use intensity gradient. Ecology.</w:t>
      </w:r>
    </w:p>
  </w:comment>
  <w:comment w:id="42" w:author="Nadja Simons" w:date="2016-03-17T17:00:00Z" w:initials="N">
    <w:p w14:paraId="713A1845" w14:textId="77777777" w:rsidR="00350033" w:rsidRDefault="00350033">
      <w:pPr>
        <w:pStyle w:val="Kommentartext"/>
      </w:pPr>
      <w:r>
        <w:rPr>
          <w:rStyle w:val="Kommentarzeichen"/>
        </w:rPr>
        <w:annotationRef/>
      </w:r>
      <w:r>
        <w:t>In the paper that Martin cited, we did already show this. Maybe we should therefore make a more specific hypothesis here?</w:t>
      </w:r>
    </w:p>
    <w:p w14:paraId="5CC20FF1" w14:textId="77777777" w:rsidR="00585A37" w:rsidRDefault="00585A37">
      <w:pPr>
        <w:pStyle w:val="Kommentartext"/>
      </w:pPr>
    </w:p>
    <w:p w14:paraId="1BEA7A94" w14:textId="77777777" w:rsidR="00585A37" w:rsidRDefault="00585A37">
      <w:pPr>
        <w:pStyle w:val="Kommentartext"/>
      </w:pPr>
      <w:r>
        <w:t xml:space="preserve">We should also find a higher proportion of generalists across both larval and adult stages. </w:t>
      </w:r>
    </w:p>
    <w:p w14:paraId="0D6D3412" w14:textId="77777777" w:rsidR="00585A37" w:rsidRDefault="00585A37">
      <w:pPr>
        <w:pStyle w:val="Kommentartext"/>
      </w:pPr>
    </w:p>
    <w:p w14:paraId="317341C6" w14:textId="77777777" w:rsidR="00585A37" w:rsidRDefault="00585A37">
      <w:pPr>
        <w:pStyle w:val="Kommentartext"/>
      </w:pPr>
      <w:r>
        <w:t>If we want to include very coarse groups -say invertebrate herbivores, invertebrate predators, higher-order predators- there won’t be so many exploitative strategy traits which can be measured/identified for all species. If we however use fin</w:t>
      </w:r>
      <w:r w:rsidR="00185902">
        <w:t>er groups, e.g. pollinators vs. herbivores, spiders vs. other invertebrate predators, we could come up with more hypotheses for specific traits (e.g. net-b</w:t>
      </w:r>
      <w:r w:rsidR="00B35E53">
        <w:t>uilding strategies in spiders).</w:t>
      </w:r>
    </w:p>
    <w:p w14:paraId="2DAF1B5A" w14:textId="77777777" w:rsidR="00B35E53" w:rsidRDefault="00B35E53">
      <w:pPr>
        <w:pStyle w:val="Kommentartext"/>
      </w:pPr>
      <w:r>
        <w:t>Did you already think about the level of trophic groups, you want to focus on?</w:t>
      </w:r>
    </w:p>
  </w:comment>
  <w:comment w:id="49" w:author="Santiago Soliveres" w:date="2016-03-14T18:18:00Z" w:initials="ss">
    <w:p w14:paraId="4EB510F7" w14:textId="77777777" w:rsidR="00FF6424" w:rsidRDefault="00FF6424">
      <w:pPr>
        <w:pStyle w:val="Kommentartext"/>
      </w:pPr>
      <w:r>
        <w:rPr>
          <w:rStyle w:val="Kommentarzeichen"/>
        </w:rPr>
        <w:annotationRef/>
      </w:r>
      <w:r>
        <w:t xml:space="preserve">As far as I know, we only have bacterial abundance, but not fungi, so we cannot test </w:t>
      </w:r>
      <w:proofErr w:type="spellStart"/>
      <w:r>
        <w:t>bacterial</w:t>
      </w:r>
      <w:proofErr w:type="gramStart"/>
      <w:r>
        <w:t>:fungi</w:t>
      </w:r>
      <w:proofErr w:type="spellEnd"/>
      <w:proofErr w:type="gramEnd"/>
      <w:r>
        <w:t xml:space="preserve"> ratios</w:t>
      </w:r>
      <w:r w:rsidR="00C57EE7">
        <w:t xml:space="preserve">. </w:t>
      </w:r>
    </w:p>
  </w:comment>
  <w:comment w:id="39" w:author="Florian Dirk Schneider" w:date="2016-03-14T18:18:00Z" w:initials="FDS">
    <w:p w14:paraId="1358B366" w14:textId="77777777"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50" w:author="Florian Dirk Schneider" w:date="2016-03-18T16:08:00Z" w:initials="FDS">
    <w:p w14:paraId="4CE709AD" w14:textId="18EF4CEA" w:rsidR="0084635B" w:rsidRPr="00BB26A5" w:rsidRDefault="0084635B">
      <w:pPr>
        <w:pStyle w:val="Kommentartext"/>
        <w:rPr>
          <w:b/>
          <w:sz w:val="32"/>
        </w:rPr>
      </w:pPr>
      <w:r w:rsidRPr="00BB26A5">
        <w:rPr>
          <w:rStyle w:val="Kommentarzeichen"/>
          <w:sz w:val="24"/>
        </w:rPr>
        <w:annotationRef/>
      </w:r>
      <w:r w:rsidR="00BB26A5" w:rsidRPr="00BB26A5">
        <w:rPr>
          <w:b/>
          <w:sz w:val="32"/>
        </w:rPr>
        <w:t xml:space="preserve">More detail on evidence and expectations </w:t>
      </w:r>
      <w:proofErr w:type="gramStart"/>
      <w:r w:rsidR="00BB26A5" w:rsidRPr="00BB26A5">
        <w:rPr>
          <w:b/>
          <w:sz w:val="32"/>
        </w:rPr>
        <w:t>here !!!</w:t>
      </w:r>
      <w:proofErr w:type="gramEnd"/>
    </w:p>
  </w:comment>
  <w:comment w:id="51" w:author="Martin Gossner" w:date="2016-03-15T08:42:00Z" w:initials="MG">
    <w:p w14:paraId="25C25760" w14:textId="77777777" w:rsidR="00256A09" w:rsidRDefault="00256A09">
      <w:pPr>
        <w:pStyle w:val="Kommentartext"/>
      </w:pPr>
      <w:r>
        <w:rPr>
          <w:rStyle w:val="Kommentarzeichen"/>
        </w:rPr>
        <w:annotationRef/>
      </w:r>
      <w:r>
        <w:t xml:space="preserve">For me </w:t>
      </w:r>
      <w:proofErr w:type="spellStart"/>
      <w:r>
        <w:t>its</w:t>
      </w:r>
      <w:proofErr w:type="spellEnd"/>
      <w:r>
        <w:t xml:space="preserve"> not entirely clear how you relate trait synchrony to trait diversity and ecosystem services. What are the mechanisms you propose here? If trait synchrony decreased along the </w:t>
      </w:r>
      <w:proofErr w:type="spellStart"/>
      <w:r>
        <w:t>the</w:t>
      </w:r>
      <w:proofErr w:type="spellEnd"/>
      <w:r>
        <w:t xml:space="preserve"> land-use intensity gradient it does not necessarily lead to a reduced trait diversity. What do you expect to increase or decrease ecosystem services or </w:t>
      </w:r>
      <w:proofErr w:type="spellStart"/>
      <w:r>
        <w:t>multifunctionality</w:t>
      </w:r>
      <w:proofErr w:type="spellEnd"/>
      <w:r>
        <w:t xml:space="preserve">, a loss of trait synchrony or a reduced functional diversity? </w:t>
      </w:r>
    </w:p>
  </w:comment>
  <w:comment w:id="52" w:author="Nadja Simons" w:date="2016-03-17T17:36:00Z" w:initials="N">
    <w:p w14:paraId="2B9ECD60" w14:textId="77777777" w:rsidR="00B35E53" w:rsidRDefault="00B35E53">
      <w:pPr>
        <w:pStyle w:val="Kommentartext"/>
      </w:pPr>
      <w:r>
        <w:rPr>
          <w:rStyle w:val="Kommentarzeichen"/>
        </w:rPr>
        <w:annotationRef/>
      </w:r>
      <w:r>
        <w:t>I agree with Martin that the differences in your expectations regarding trait synchrony and trait diversity are not quite clear.</w:t>
      </w:r>
    </w:p>
    <w:p w14:paraId="0639AB01" w14:textId="77777777" w:rsidR="00B35E53" w:rsidRDefault="00B35E53">
      <w:pPr>
        <w:pStyle w:val="Kommentartext"/>
      </w:pPr>
    </w:p>
    <w:p w14:paraId="6D61F1A5" w14:textId="77777777" w:rsidR="00B35E53" w:rsidRDefault="00B35E53">
      <w:pPr>
        <w:pStyle w:val="Kommentartext"/>
      </w:pPr>
      <w:r>
        <w:t>As far as I understood it, the argument is that because trait shifts are synchronous across trophic levels (towards exploitative strategies), a loss in trait diversity in one level should also lead to a loss in trait diversity in the other levels.</w:t>
      </w:r>
    </w:p>
    <w:p w14:paraId="61802E31" w14:textId="77777777" w:rsidR="00B35E53" w:rsidRDefault="00B35E53">
      <w:pPr>
        <w:pStyle w:val="Kommentartext"/>
      </w:pPr>
      <w:r>
        <w:t>However, I am not sure if that is necessarily the case. You could have a high diversity of exploitative traits under one management and a high diversity of conservative traits under another management. Maybe we would rather expect to find a higher diversity of strategies under low management and only the species with an exploitative strategy have an</w:t>
      </w:r>
      <w:r w:rsidR="004149CF">
        <w:t xml:space="preserve"> advantage under high management intensity?</w:t>
      </w:r>
    </w:p>
  </w:comment>
  <w:comment w:id="53" w:author="Nadja Simons" w:date="2016-03-17T18:00:00Z" w:initials="N">
    <w:p w14:paraId="7415FC55" w14:textId="77777777" w:rsidR="00AC47D0" w:rsidRDefault="00AC47D0">
      <w:pPr>
        <w:pStyle w:val="Kommentartext"/>
      </w:pPr>
      <w:r>
        <w:rPr>
          <w:rStyle w:val="Kommentarzeichen"/>
        </w:rPr>
        <w:annotationRef/>
      </w:r>
      <w:r>
        <w:t>I just found this publication, which might be interesting (I did not read it yet, though):</w:t>
      </w:r>
    </w:p>
    <w:p w14:paraId="0A7E33CE" w14:textId="77777777" w:rsidR="00AC47D0" w:rsidRDefault="00AC47D0">
      <w:pPr>
        <w:pStyle w:val="Kommentartext"/>
      </w:pPr>
    </w:p>
    <w:p w14:paraId="2696211B" w14:textId="77777777"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W</w:t>
      </w:r>
      <w:r w:rsidRPr="00AC47D0">
        <w:rPr>
          <w:rFonts w:ascii="Segoe UI" w:hAnsi="Segoe UI" w:cs="Segoe UI"/>
          <w:sz w:val="18"/>
          <w:szCs w:val="18"/>
        </w:rPr>
        <w:t xml:space="preserve">ood, S. A. </w:t>
      </w:r>
      <w:r>
        <w:rPr>
          <w:rFonts w:ascii="Segoe UI" w:hAnsi="Segoe UI" w:cs="Segoe UI"/>
          <w:sz w:val="18"/>
          <w:szCs w:val="18"/>
        </w:rPr>
        <w:t xml:space="preserve">et al. (2015). </w:t>
      </w:r>
      <w:r w:rsidRPr="00AC47D0">
        <w:rPr>
          <w:rFonts w:ascii="Segoe UI" w:hAnsi="Segoe UI" w:cs="Segoe UI"/>
          <w:sz w:val="18"/>
          <w:szCs w:val="18"/>
        </w:rPr>
        <w:t>Functional traits in agriculture: agrobiodiversity and ecosystem services</w:t>
      </w:r>
      <w:r>
        <w:rPr>
          <w:rFonts w:ascii="Segoe UI" w:hAnsi="Segoe UI" w:cs="Segoe UI"/>
          <w:sz w:val="18"/>
          <w:szCs w:val="18"/>
        </w:rPr>
        <w:t>. Trends in Ecology &amp; Evolution. 30(9):531-539.</w:t>
      </w:r>
    </w:p>
    <w:p w14:paraId="6880D648" w14:textId="77777777" w:rsidR="00AC47D0" w:rsidRPr="00AC47D0" w:rsidRDefault="00AC47D0" w:rsidP="00AC47D0">
      <w:pPr>
        <w:autoSpaceDE w:val="0"/>
        <w:autoSpaceDN w:val="0"/>
        <w:adjustRightInd w:val="0"/>
        <w:spacing w:after="0"/>
        <w:rPr>
          <w:rFonts w:ascii="Segoe UI" w:hAnsi="Segoe UI" w:cs="Segoe UI"/>
          <w:sz w:val="18"/>
          <w:szCs w:val="18"/>
        </w:rPr>
      </w:pPr>
      <w:r>
        <w:rPr>
          <w:rFonts w:ascii="Segoe UI" w:hAnsi="Segoe UI" w:cs="Segoe UI"/>
          <w:sz w:val="18"/>
          <w:szCs w:val="18"/>
        </w:rPr>
        <w:t xml:space="preserve">   DOI.10.1016/j.tree.2015.06.013</w:t>
      </w:r>
    </w:p>
    <w:p w14:paraId="31A98151" w14:textId="77777777" w:rsidR="00AC47D0" w:rsidRDefault="00AC47D0">
      <w:pPr>
        <w:pStyle w:val="Kommentartext"/>
      </w:pPr>
    </w:p>
  </w:comment>
  <w:comment w:id="55" w:author="Santiago Soliveres" w:date="2016-03-14T18:18:00Z" w:initials="ss">
    <w:p w14:paraId="566AFF79" w14:textId="77777777" w:rsidR="00FF6424" w:rsidRDefault="00FF6424">
      <w:pPr>
        <w:pStyle w:val="Kommentartext"/>
      </w:pPr>
      <w:r>
        <w:rPr>
          <w:rStyle w:val="Kommentarzeichen"/>
        </w:rPr>
        <w:annotationRef/>
      </w:r>
      <w:r>
        <w:t>I am not doing anything on traits</w:t>
      </w:r>
      <w:proofErr w:type="gramStart"/>
      <w:r>
        <w:t>,  no</w:t>
      </w:r>
      <w:proofErr w:type="gramEnd"/>
      <w:r>
        <w:t xml:space="preserve"> ref needed. Otherwise, write as:</w:t>
      </w:r>
    </w:p>
    <w:p w14:paraId="61D7A5B0" w14:textId="77777777" w:rsidR="00FF6424" w:rsidRDefault="00FF6424">
      <w:pPr>
        <w:pStyle w:val="Kommentartext"/>
      </w:pPr>
    </w:p>
    <w:p w14:paraId="28FC3DE3" w14:textId="77777777" w:rsidR="00FF6424" w:rsidRDefault="00FF6424">
      <w:pPr>
        <w:pStyle w:val="Kommentartext"/>
      </w:pPr>
      <w:r>
        <w:t>…in ecosystem multifunctionality, as has been previously observed with the species richness and abundances across multiple trophic groups</w:t>
      </w:r>
    </w:p>
  </w:comment>
  <w:comment w:id="76" w:author="Martin Gossner" w:date="2016-03-15T08:42:00Z" w:initials="MG">
    <w:p w14:paraId="1F2AC9A3" w14:textId="77777777" w:rsidR="00256A09" w:rsidRDefault="00256A09">
      <w:pPr>
        <w:pStyle w:val="Kommentartext"/>
      </w:pPr>
      <w:r>
        <w:rPr>
          <w:rStyle w:val="Kommentarzeichen"/>
        </w:rPr>
        <w:annotationRef/>
      </w:r>
      <w:r>
        <w:t xml:space="preserve">For me </w:t>
      </w:r>
      <w:proofErr w:type="spellStart"/>
      <w:r>
        <w:t>its</w:t>
      </w:r>
      <w:proofErr w:type="spellEnd"/>
      <w:r>
        <w:t xml:space="preserve"> not clear how you can identify complementarity or redundancy just by analyzing functional diversity. I think this needs more explanation</w:t>
      </w:r>
    </w:p>
  </w:comment>
  <w:comment w:id="79" w:author="Martin Gossner" w:date="2016-03-15T08:42:00Z" w:initials="MG">
    <w:p w14:paraId="0329A8E7" w14:textId="77777777" w:rsidR="00256A09" w:rsidRDefault="00256A09">
      <w:pPr>
        <w:pStyle w:val="Kommentartext"/>
      </w:pPr>
      <w:r>
        <w:rPr>
          <w:rStyle w:val="Kommentarzeichen"/>
        </w:rPr>
        <w:annotationRef/>
      </w:r>
      <w:r>
        <w:t xml:space="preserve">Variation of what? You have only one value per trophic level and plot?! Or do you want to </w:t>
      </w:r>
      <w:proofErr w:type="spellStart"/>
      <w:r>
        <w:t>analyse</w:t>
      </w:r>
      <w:proofErr w:type="spellEnd"/>
      <w:r>
        <w:t xml:space="preserve"> this along a temporal scale?</w:t>
      </w:r>
    </w:p>
  </w:comment>
  <w:comment w:id="80" w:author="Nadja Simons" w:date="2016-03-17T17:45:00Z" w:initials="N">
    <w:p w14:paraId="704166BA" w14:textId="77777777" w:rsidR="00585F1D" w:rsidRDefault="00585F1D">
      <w:pPr>
        <w:pStyle w:val="Kommentartext"/>
      </w:pPr>
      <w:r>
        <w:rPr>
          <w:rStyle w:val="Kommentarzeichen"/>
        </w:rPr>
        <w:annotationRef/>
      </w:r>
      <w:r>
        <w:t>I guess variance in the trait value across species within one plot?</w:t>
      </w:r>
    </w:p>
  </w:comment>
  <w:comment w:id="87" w:author="Santiago Soliveres" w:date="2016-03-14T18:18:00Z" w:initials="ss">
    <w:p w14:paraId="6FDEE4FC" w14:textId="77777777" w:rsidR="00C06ECC" w:rsidRDefault="00C06ECC">
      <w:pPr>
        <w:pStyle w:val="Kommentartext"/>
      </w:pPr>
      <w:r>
        <w:rPr>
          <w:rStyle w:val="Kommentarzeichen"/>
        </w:rPr>
        <w:annotationRef/>
      </w:r>
      <w:r>
        <w:t>You would need to make sure that the PCO1 and 2 mean something similar (regarding functional changes) across all trophic groups</w:t>
      </w:r>
    </w:p>
  </w:comment>
  <w:comment w:id="88" w:author="Florian Dirk Schneider" w:date="2016-03-18T15:06:00Z" w:initials="FDS">
    <w:p w14:paraId="0CCF76F2" w14:textId="77777777" w:rsidR="007A1CBB" w:rsidRDefault="00B926BE">
      <w:pPr>
        <w:pStyle w:val="Kommentartext"/>
      </w:pPr>
      <w:r>
        <w:rPr>
          <w:rStyle w:val="Kommentarzeichen"/>
        </w:rPr>
        <w:annotationRef/>
      </w:r>
      <w:r>
        <w:t>Well, that is what we are going to find out. Do th</w:t>
      </w:r>
      <w:r w:rsidR="007A1CBB">
        <w:t>e PCO</w:t>
      </w:r>
      <w:r>
        <w:t xml:space="preserve"> ordinate the plots similarly</w:t>
      </w:r>
      <w:r w:rsidR="007A1CBB">
        <w:t xml:space="preserve"> based on the different trait sets of functionally different groups. </w:t>
      </w:r>
    </w:p>
    <w:p w14:paraId="00F8EF7E" w14:textId="36BA02C5" w:rsidR="00B926BE" w:rsidRDefault="007A1CBB">
      <w:pPr>
        <w:pStyle w:val="Kommentartext"/>
      </w:pPr>
      <w:r>
        <w:t xml:space="preserve">I guess you are pointing out that axis 1 of plants might as well be better correlated to axis 2 of herbivores and axis 3 of predators. That is possible, and knowing this would be very insightful. This will be tested for by comparison of alternative models.  </w:t>
      </w:r>
      <w:r w:rsidR="00B926BE">
        <w:t xml:space="preserve"> </w:t>
      </w:r>
    </w:p>
  </w:comment>
  <w:comment w:id="89" w:author="Santiago Soliveres" w:date="2016-03-14T18:18:00Z" w:initials="ss">
    <w:p w14:paraId="5503883D" w14:textId="77777777" w:rsidR="00D33D38" w:rsidRDefault="00D33D38">
      <w:pPr>
        <w:pStyle w:val="Kommentartext"/>
      </w:pPr>
      <w:r>
        <w:rPr>
          <w:rStyle w:val="Kommentarzeichen"/>
        </w:rPr>
        <w:annotationRef/>
      </w:r>
      <w:r>
        <w:t>Not sure AIC is the best recommendation here, as the number of parameters will be likely the same (the direction is what change)</w:t>
      </w:r>
    </w:p>
  </w:comment>
  <w:comment w:id="90" w:author="Florian Dirk Schneider" w:date="2016-03-18T15:08:00Z" w:initials="FDS">
    <w:p w14:paraId="1B384EE9" w14:textId="347B8C0A" w:rsidR="007A1CBB" w:rsidRDefault="007A1CBB">
      <w:pPr>
        <w:pStyle w:val="Kommentartext"/>
      </w:pPr>
      <w:r>
        <w:rPr>
          <w:rStyle w:val="Kommentarzeichen"/>
        </w:rPr>
        <w:annotationRef/>
      </w:r>
      <w:r>
        <w:t xml:space="preserve">Good point. </w:t>
      </w:r>
    </w:p>
  </w:comment>
  <w:comment w:id="91" w:author="Martin Gossner" w:date="2016-03-15T08:42:00Z" w:initials="MG">
    <w:p w14:paraId="107405A5" w14:textId="77777777" w:rsidR="00201744" w:rsidRDefault="00201744">
      <w:pPr>
        <w:pStyle w:val="Kommentartext"/>
      </w:pPr>
      <w:r>
        <w:rPr>
          <w:rStyle w:val="Kommentarzeichen"/>
        </w:rPr>
        <w:annotationRef/>
      </w:r>
      <w:r>
        <w:t xml:space="preserve">By </w:t>
      </w:r>
      <w:proofErr w:type="spellStart"/>
      <w:r>
        <w:t>omparing</w:t>
      </w:r>
      <w:proofErr w:type="spellEnd"/>
      <w:r>
        <w:t xml:space="preserve"> the strength of different pathways? This is cool.</w:t>
      </w:r>
    </w:p>
  </w:comment>
  <w:comment w:id="94" w:author="Martin Gossner" w:date="2016-03-15T08:42:00Z" w:initials="MG">
    <w:p w14:paraId="53C63F61" w14:textId="77777777" w:rsidR="00201744" w:rsidRDefault="00201744">
      <w:pPr>
        <w:pStyle w:val="Kommentartext"/>
      </w:pPr>
      <w:r>
        <w:rPr>
          <w:rStyle w:val="Kommentarzeichen"/>
        </w:rPr>
        <w:annotationRef/>
      </w:r>
      <w:r>
        <w:t xml:space="preserve">Species data </w:t>
      </w:r>
      <w:proofErr w:type="spellStart"/>
      <w:r>
        <w:t>ist</w:t>
      </w:r>
      <w:proofErr w:type="spellEnd"/>
      <w:r>
        <w:t xml:space="preserve"> published in:</w:t>
      </w:r>
    </w:p>
    <w:p w14:paraId="777A46E6" w14:textId="77777777" w:rsidR="00201744" w:rsidRPr="00201744" w:rsidRDefault="00201744">
      <w:pPr>
        <w:pStyle w:val="Kommentartext"/>
        <w:rPr>
          <w:lang w:val="de-DE"/>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Boch, S., Lange, M., Müller, J., </w:t>
      </w:r>
      <w:proofErr w:type="spellStart"/>
      <w:r>
        <w:rPr>
          <w:rFonts w:ascii="Arial" w:hAnsi="Arial" w:cs="Arial"/>
          <w:szCs w:val="24"/>
          <w:lang w:val="de-DE"/>
        </w:rPr>
        <w:t>Pašalić</w:t>
      </w:r>
      <w:proofErr w:type="spellEnd"/>
      <w:r>
        <w:rPr>
          <w:rFonts w:ascii="Arial" w:hAnsi="Arial" w:cs="Arial"/>
          <w:szCs w:val="24"/>
          <w:lang w:val="de-DE"/>
        </w:rPr>
        <w:t xml:space="preserve">, E., Socher, S.A., Türke, M., Fischer, M., </w:t>
      </w:r>
      <w:proofErr w:type="spellStart"/>
      <w:r>
        <w:rPr>
          <w:rFonts w:ascii="Arial" w:hAnsi="Arial" w:cs="Arial"/>
          <w:szCs w:val="24"/>
          <w:lang w:val="de-DE"/>
        </w:rPr>
        <w:t>Weisser</w:t>
      </w:r>
      <w:proofErr w:type="spellEnd"/>
      <w:r>
        <w:rPr>
          <w:rFonts w:ascii="Arial" w:hAnsi="Arial" w:cs="Arial"/>
          <w:szCs w:val="24"/>
          <w:lang w:val="de-DE"/>
        </w:rPr>
        <w:t xml:space="preserve">, W.W., 2014. </w:t>
      </w:r>
      <w:r w:rsidRPr="00201744">
        <w:rPr>
          <w:rFonts w:ascii="Arial" w:hAnsi="Arial" w:cs="Arial"/>
          <w:szCs w:val="24"/>
        </w:rPr>
        <w:t xml:space="preserve">Resource-Mediated Indirect Effects of Grassland Management on Arthropod Diversity. </w:t>
      </w:r>
      <w:proofErr w:type="spellStart"/>
      <w:r>
        <w:rPr>
          <w:rFonts w:ascii="Arial" w:hAnsi="Arial" w:cs="Arial"/>
          <w:szCs w:val="24"/>
          <w:lang w:val="de-DE"/>
        </w:rPr>
        <w:t>PLoS</w:t>
      </w:r>
      <w:proofErr w:type="spellEnd"/>
      <w:r>
        <w:rPr>
          <w:rFonts w:ascii="Arial" w:hAnsi="Arial" w:cs="Arial"/>
          <w:szCs w:val="24"/>
          <w:lang w:val="de-DE"/>
        </w:rPr>
        <w:t xml:space="preserve"> ONE 9, e107033.</w:t>
      </w:r>
    </w:p>
    <w:p w14:paraId="28FEDD84" w14:textId="77777777" w:rsidR="00201744" w:rsidRPr="00066748" w:rsidRDefault="00201744">
      <w:pPr>
        <w:pStyle w:val="Kommentartext"/>
        <w:rPr>
          <w:rFonts w:ascii="Arial" w:hAnsi="Arial" w:cs="Arial"/>
          <w:szCs w:val="24"/>
        </w:rPr>
      </w:pPr>
      <w:r>
        <w:rPr>
          <w:rFonts w:ascii="Arial" w:hAnsi="Arial" w:cs="Arial"/>
          <w:szCs w:val="24"/>
          <w:lang w:val="de-DE"/>
        </w:rPr>
        <w:t xml:space="preserve">Simons, N.K., </w:t>
      </w:r>
      <w:proofErr w:type="spellStart"/>
      <w:r>
        <w:rPr>
          <w:rFonts w:ascii="Arial" w:hAnsi="Arial" w:cs="Arial"/>
          <w:szCs w:val="24"/>
          <w:lang w:val="de-DE"/>
        </w:rPr>
        <w:t>Gossner</w:t>
      </w:r>
      <w:proofErr w:type="spellEnd"/>
      <w:r>
        <w:rPr>
          <w:rFonts w:ascii="Arial" w:hAnsi="Arial" w:cs="Arial"/>
          <w:szCs w:val="24"/>
          <w:lang w:val="de-DE"/>
        </w:rPr>
        <w:t xml:space="preserve">, M.M., </w:t>
      </w:r>
      <w:proofErr w:type="spellStart"/>
      <w:r>
        <w:rPr>
          <w:rFonts w:ascii="Arial" w:hAnsi="Arial" w:cs="Arial"/>
          <w:szCs w:val="24"/>
          <w:lang w:val="de-DE"/>
        </w:rPr>
        <w:t>Lewinsohn</w:t>
      </w:r>
      <w:proofErr w:type="spellEnd"/>
      <w:r>
        <w:rPr>
          <w:rFonts w:ascii="Arial" w:hAnsi="Arial" w:cs="Arial"/>
          <w:szCs w:val="24"/>
          <w:lang w:val="de-DE"/>
        </w:rPr>
        <w:t xml:space="preserve">, T.M., Lange, M., Türke, M., </w:t>
      </w:r>
      <w:proofErr w:type="spellStart"/>
      <w:r>
        <w:rPr>
          <w:rFonts w:ascii="Arial" w:hAnsi="Arial" w:cs="Arial"/>
          <w:szCs w:val="24"/>
          <w:lang w:val="de-DE"/>
        </w:rPr>
        <w:t>Weisser</w:t>
      </w:r>
      <w:proofErr w:type="spellEnd"/>
      <w:r>
        <w:rPr>
          <w:rFonts w:ascii="Arial" w:hAnsi="Arial" w:cs="Arial"/>
          <w:szCs w:val="24"/>
          <w:lang w:val="de-DE"/>
        </w:rPr>
        <w:t xml:space="preserve">, W.W., 2015. </w:t>
      </w:r>
      <w:r w:rsidRPr="00201744">
        <w:rPr>
          <w:rFonts w:ascii="Arial" w:hAnsi="Arial" w:cs="Arial"/>
          <w:szCs w:val="24"/>
        </w:rPr>
        <w:t xml:space="preserve">Effects of land-use intensity on arthropod species abundance distributions in grasslands. </w:t>
      </w:r>
      <w:r w:rsidRPr="00066748">
        <w:rPr>
          <w:rFonts w:ascii="Arial" w:hAnsi="Arial" w:cs="Arial"/>
          <w:szCs w:val="24"/>
        </w:rPr>
        <w:t>Journal of Animal Ecology 84, 143–154.</w:t>
      </w:r>
    </w:p>
    <w:p w14:paraId="5484E373" w14:textId="77777777" w:rsidR="00201744" w:rsidRDefault="00201744">
      <w:pPr>
        <w:pStyle w:val="Kommentartext"/>
        <w:rPr>
          <w:rFonts w:ascii="Arial" w:hAnsi="Arial" w:cs="Arial"/>
          <w:szCs w:val="24"/>
        </w:rPr>
      </w:pPr>
      <w:r w:rsidRPr="00066748">
        <w:rPr>
          <w:rFonts w:ascii="Arial" w:hAnsi="Arial" w:cs="Arial"/>
          <w:szCs w:val="24"/>
        </w:rPr>
        <w:t xml:space="preserve">Simons, N.K., </w:t>
      </w:r>
      <w:proofErr w:type="spellStart"/>
      <w:r w:rsidRPr="00066748">
        <w:rPr>
          <w:rFonts w:ascii="Arial" w:hAnsi="Arial" w:cs="Arial"/>
          <w:szCs w:val="24"/>
        </w:rPr>
        <w:t>Weisser</w:t>
      </w:r>
      <w:proofErr w:type="spellEnd"/>
      <w:r w:rsidRPr="00066748">
        <w:rPr>
          <w:rFonts w:ascii="Arial" w:hAnsi="Arial" w:cs="Arial"/>
          <w:szCs w:val="24"/>
        </w:rPr>
        <w:t xml:space="preserve">, W.W., </w:t>
      </w:r>
      <w:proofErr w:type="spellStart"/>
      <w:r w:rsidRPr="00066748">
        <w:rPr>
          <w:rFonts w:ascii="Arial" w:hAnsi="Arial" w:cs="Arial"/>
          <w:szCs w:val="24"/>
        </w:rPr>
        <w:t>Gossner</w:t>
      </w:r>
      <w:proofErr w:type="spellEnd"/>
      <w:r w:rsidRPr="00066748">
        <w:rPr>
          <w:rFonts w:ascii="Arial" w:hAnsi="Arial" w:cs="Arial"/>
          <w:szCs w:val="24"/>
        </w:rPr>
        <w:t xml:space="preserve">, M.M., 2015. </w:t>
      </w:r>
      <w:r w:rsidRPr="00201744">
        <w:rPr>
          <w:rFonts w:ascii="Arial" w:hAnsi="Arial" w:cs="Arial"/>
          <w:szCs w:val="24"/>
        </w:rPr>
        <w:t>Multi-taxa approach shows consistent shifts in arthropod functional traits along grassland land-use intensity gradient. Ecology.</w:t>
      </w:r>
    </w:p>
    <w:p w14:paraId="09168C18" w14:textId="77777777" w:rsidR="00201744" w:rsidRDefault="00201744">
      <w:pPr>
        <w:pStyle w:val="Kommentartext"/>
        <w:rPr>
          <w:rFonts w:ascii="Arial" w:hAnsi="Arial" w:cs="Arial"/>
          <w:szCs w:val="24"/>
        </w:rPr>
      </w:pPr>
    </w:p>
    <w:p w14:paraId="41093BFA" w14:textId="77777777" w:rsidR="00201744" w:rsidRDefault="00201744">
      <w:pPr>
        <w:pStyle w:val="Kommentartext"/>
        <w:rPr>
          <w:rFonts w:ascii="Arial" w:hAnsi="Arial" w:cs="Arial"/>
          <w:szCs w:val="24"/>
        </w:rPr>
      </w:pPr>
      <w:r>
        <w:rPr>
          <w:rFonts w:ascii="Arial" w:hAnsi="Arial" w:cs="Arial"/>
          <w:szCs w:val="24"/>
        </w:rPr>
        <w:t>Trait data is published in:</w:t>
      </w:r>
    </w:p>
    <w:p w14:paraId="1A4EB5B2" w14:textId="77777777" w:rsidR="00201744" w:rsidRPr="00201744" w:rsidRDefault="00201744">
      <w:pPr>
        <w:pStyle w:val="Kommentartext"/>
      </w:pPr>
      <w:proofErr w:type="spellStart"/>
      <w:r w:rsidRPr="00066748">
        <w:t>Gossner</w:t>
      </w:r>
      <w:proofErr w:type="spellEnd"/>
      <w:r w:rsidRPr="00066748">
        <w:t xml:space="preserve">, M.M., Simons, N.K., </w:t>
      </w:r>
      <w:proofErr w:type="spellStart"/>
      <w:r w:rsidRPr="00066748">
        <w:t>Achtziger</w:t>
      </w:r>
      <w:proofErr w:type="spellEnd"/>
      <w:r w:rsidRPr="00066748">
        <w:t xml:space="preserve">, R., </w:t>
      </w:r>
      <w:proofErr w:type="spellStart"/>
      <w:r w:rsidRPr="00066748">
        <w:t>Blick</w:t>
      </w:r>
      <w:proofErr w:type="spellEnd"/>
      <w:r w:rsidRPr="00066748">
        <w:t xml:space="preserve">, T., </w:t>
      </w:r>
      <w:proofErr w:type="spellStart"/>
      <w:r w:rsidRPr="00066748">
        <w:t>Dorow</w:t>
      </w:r>
      <w:proofErr w:type="spellEnd"/>
      <w:r w:rsidRPr="00066748">
        <w:t xml:space="preserve">, W.H.O., </w:t>
      </w:r>
      <w:proofErr w:type="spellStart"/>
      <w:r w:rsidRPr="00066748">
        <w:t>Dziock</w:t>
      </w:r>
      <w:proofErr w:type="spellEnd"/>
      <w:r w:rsidRPr="00066748">
        <w:t xml:space="preserve">, F., </w:t>
      </w:r>
      <w:proofErr w:type="spellStart"/>
      <w:r w:rsidRPr="00066748">
        <w:t>Köhler</w:t>
      </w:r>
      <w:proofErr w:type="spellEnd"/>
      <w:r w:rsidRPr="00066748">
        <w:t xml:space="preserve">, F., </w:t>
      </w:r>
      <w:proofErr w:type="spellStart"/>
      <w:r w:rsidRPr="00066748">
        <w:t>Rabitsch</w:t>
      </w:r>
      <w:proofErr w:type="spellEnd"/>
      <w:r w:rsidRPr="00066748">
        <w:t xml:space="preserve">, W., </w:t>
      </w:r>
      <w:proofErr w:type="spellStart"/>
      <w:r w:rsidRPr="00066748">
        <w:t>Weisser</w:t>
      </w:r>
      <w:proofErr w:type="spellEnd"/>
      <w:r w:rsidRPr="00066748">
        <w:t xml:space="preserve">, W.W., 2015. </w:t>
      </w:r>
      <w:r w:rsidRPr="00201744">
        <w:t xml:space="preserve">A summary of eight traits of </w:t>
      </w:r>
      <w:proofErr w:type="spellStart"/>
      <w:r w:rsidRPr="00201744">
        <w:t>Coleoptera</w:t>
      </w:r>
      <w:proofErr w:type="spellEnd"/>
      <w:r w:rsidRPr="00201744">
        <w:t xml:space="preserve">, </w:t>
      </w:r>
      <w:proofErr w:type="spellStart"/>
      <w:r w:rsidRPr="00201744">
        <w:t>Hemiptera</w:t>
      </w:r>
      <w:proofErr w:type="spellEnd"/>
      <w:r w:rsidRPr="00201744">
        <w:t xml:space="preserve">, </w:t>
      </w:r>
      <w:proofErr w:type="spellStart"/>
      <w:r w:rsidRPr="00201744">
        <w:t>Orthoptera</w:t>
      </w:r>
      <w:proofErr w:type="spellEnd"/>
      <w:r w:rsidRPr="00201744">
        <w:t xml:space="preserve"> and </w:t>
      </w:r>
      <w:proofErr w:type="spellStart"/>
      <w:r w:rsidRPr="00201744">
        <w:t>Araneae</w:t>
      </w:r>
      <w:proofErr w:type="spellEnd"/>
      <w:r w:rsidRPr="00201744">
        <w:t>, occurring in grasslands in Germany. Scientific Data 2, 150013.</w:t>
      </w:r>
    </w:p>
  </w:comment>
  <w:comment w:id="98" w:author="Nadja Simons" w:date="2016-03-17T17:02:00Z" w:initials="N">
    <w:p w14:paraId="22AACA1C" w14:textId="77777777" w:rsidR="00350033" w:rsidRDefault="00350033">
      <w:pPr>
        <w:pStyle w:val="Kommentartext"/>
      </w:pPr>
      <w:r>
        <w:rPr>
          <w:rStyle w:val="Kommentarzeichen"/>
        </w:rPr>
        <w:annotationRef/>
      </w:r>
      <w:r>
        <w:rPr>
          <w:rStyle w:val="Kommentarzeichen"/>
        </w:rPr>
        <w:annotationRef/>
      </w:r>
      <w:r w:rsidR="00585F1D">
        <w:rPr>
          <w:rStyle w:val="Kommentarzeichen"/>
        </w:rPr>
        <w:t>I think</w:t>
      </w:r>
      <w:r>
        <w:t xml:space="preserve"> Nico </w:t>
      </w:r>
      <w:proofErr w:type="spellStart"/>
      <w:r>
        <w:t>Blüthgen</w:t>
      </w:r>
      <w:proofErr w:type="spellEnd"/>
      <w:r>
        <w:t xml:space="preserve"> </w:t>
      </w:r>
      <w:r w:rsidR="00585F1D">
        <w:t xml:space="preserve">has some trait data for pollinators </w:t>
      </w:r>
      <w:r>
        <w:t xml:space="preserve">and </w:t>
      </w:r>
      <w:proofErr w:type="spellStart"/>
      <w:r>
        <w:t>Catrin</w:t>
      </w:r>
      <w:proofErr w:type="spellEnd"/>
      <w:r>
        <w:t xml:space="preserve"> </w:t>
      </w:r>
      <w:proofErr w:type="spellStart"/>
      <w:r>
        <w:t>Westphal</w:t>
      </w:r>
      <w:proofErr w:type="spellEnd"/>
      <w:r w:rsidR="00585F1D">
        <w:t xml:space="preserve"> has already used some traits from pollinators in this paper:</w:t>
      </w:r>
    </w:p>
    <w:p w14:paraId="0D1856F0" w14:textId="77777777" w:rsidR="00585F1D" w:rsidRDefault="00585F1D">
      <w:pPr>
        <w:pStyle w:val="Kommentartext"/>
      </w:pPr>
    </w:p>
    <w:p w14:paraId="79CBE297" w14:textId="77777777" w:rsidR="00585F1D" w:rsidRDefault="00585F1D" w:rsidP="00585F1D">
      <w:pPr>
        <w:autoSpaceDE w:val="0"/>
        <w:autoSpaceDN w:val="0"/>
        <w:adjustRightInd w:val="0"/>
        <w:spacing w:after="0"/>
      </w:pPr>
      <w:proofErr w:type="spellStart"/>
      <w:r w:rsidRPr="00585F1D">
        <w:rPr>
          <w:rFonts w:ascii="Segoe UI" w:hAnsi="Segoe UI" w:cs="Segoe UI"/>
          <w:sz w:val="18"/>
          <w:szCs w:val="18"/>
        </w:rPr>
        <w:t>Gamez-Virues</w:t>
      </w:r>
      <w:proofErr w:type="spellEnd"/>
      <w:r w:rsidRPr="00585F1D">
        <w:rPr>
          <w:rFonts w:ascii="Segoe UI" w:hAnsi="Segoe UI" w:cs="Segoe UI"/>
          <w:sz w:val="18"/>
          <w:szCs w:val="18"/>
        </w:rPr>
        <w:t xml:space="preserve">, S. </w:t>
      </w:r>
      <w:r>
        <w:rPr>
          <w:rFonts w:ascii="Segoe UI" w:hAnsi="Segoe UI" w:cs="Segoe UI"/>
          <w:sz w:val="18"/>
          <w:szCs w:val="18"/>
        </w:rPr>
        <w:t xml:space="preserve">et al. </w:t>
      </w:r>
      <w:r w:rsidRPr="00585F1D">
        <w:rPr>
          <w:rFonts w:ascii="Segoe UI" w:hAnsi="Segoe UI" w:cs="Segoe UI"/>
          <w:sz w:val="18"/>
          <w:szCs w:val="18"/>
        </w:rPr>
        <w:t>Landscape simplification filters species traits and drives biotic homogenization</w:t>
      </w:r>
      <w:r>
        <w:rPr>
          <w:rFonts w:ascii="Segoe UI" w:hAnsi="Segoe UI" w:cs="Segoe UI"/>
          <w:sz w:val="18"/>
          <w:szCs w:val="18"/>
        </w:rPr>
        <w:t xml:space="preserve">. </w:t>
      </w:r>
      <w:r w:rsidRPr="00585F1D">
        <w:rPr>
          <w:rFonts w:ascii="Segoe UI" w:hAnsi="Segoe UI" w:cs="Segoe UI"/>
          <w:sz w:val="18"/>
          <w:szCs w:val="18"/>
        </w:rPr>
        <w:t>Nat</w:t>
      </w:r>
      <w:r>
        <w:rPr>
          <w:rFonts w:ascii="Segoe UI" w:hAnsi="Segoe UI" w:cs="Segoe UI"/>
          <w:sz w:val="18"/>
          <w:szCs w:val="18"/>
        </w:rPr>
        <w:t>ure</w:t>
      </w:r>
      <w:r w:rsidRPr="00585F1D">
        <w:rPr>
          <w:rFonts w:ascii="Segoe UI" w:hAnsi="Segoe UI" w:cs="Segoe UI"/>
          <w:sz w:val="18"/>
          <w:szCs w:val="18"/>
        </w:rPr>
        <w:t xml:space="preserve"> Commun</w:t>
      </w:r>
      <w:r>
        <w:rPr>
          <w:rFonts w:ascii="Segoe UI" w:hAnsi="Segoe UI" w:cs="Segoe UI"/>
          <w:sz w:val="18"/>
          <w:szCs w:val="18"/>
        </w:rPr>
        <w:t xml:space="preserve">ications. </w:t>
      </w:r>
      <w:r w:rsidRPr="00585F1D">
        <w:rPr>
          <w:rFonts w:ascii="Segoe UI" w:hAnsi="Segoe UI" w:cs="Segoe UI"/>
          <w:sz w:val="18"/>
          <w:szCs w:val="18"/>
        </w:rPr>
        <w:t>6</w:t>
      </w:r>
      <w:r>
        <w:rPr>
          <w:rFonts w:ascii="Segoe UI" w:hAnsi="Segoe UI" w:cs="Segoe UI"/>
          <w:sz w:val="18"/>
          <w:szCs w:val="18"/>
        </w:rPr>
        <w:t>:8568. DOI: 10.1038/ncomms9568</w:t>
      </w:r>
    </w:p>
  </w:comment>
  <w:comment w:id="104" w:author="Nadja Simons" w:date="2016-03-17T17:55:00Z" w:initials="N">
    <w:p w14:paraId="35E9165E" w14:textId="77777777" w:rsidR="00AC47D0" w:rsidRDefault="00AC47D0">
      <w:pPr>
        <w:pStyle w:val="Kommentartext"/>
      </w:pPr>
      <w:r>
        <w:rPr>
          <w:rStyle w:val="Kommentarzeichen"/>
        </w:rPr>
        <w:annotationRef/>
      </w:r>
      <w:r>
        <w:t>Some references should be mentioned above, see Martins comment.</w:t>
      </w:r>
    </w:p>
  </w:comment>
  <w:comment w:id="106" w:author="Santiago Soliveres" w:date="2016-03-14T18:18:00Z" w:initials="ss">
    <w:p w14:paraId="76434D10" w14:textId="77777777" w:rsidR="00D33D38" w:rsidRDefault="00D33D38">
      <w:pPr>
        <w:pStyle w:val="Kommentartext"/>
      </w:pPr>
      <w:r>
        <w:rPr>
          <w:rStyle w:val="Kommentarzeichen"/>
        </w:rPr>
        <w:annotationRef/>
      </w:r>
      <w:r>
        <w:t xml:space="preserve">Here is where the </w:t>
      </w:r>
      <w:proofErr w:type="spellStart"/>
      <w:r>
        <w:t>Salguero-Gömez</w:t>
      </w:r>
      <w:proofErr w:type="spellEnd"/>
      <w:r>
        <w:t xml:space="preserve"> paper might be handy. It would be nice to know if different trophic groups are related to different functional dimensions of the associated groups (e.g., herbivores with resource-use strategy while pollinators with reproductive strategy)</w:t>
      </w:r>
    </w:p>
  </w:comment>
  <w:comment w:id="107" w:author="Nadja Simons" w:date="2016-03-17T18:14:00Z" w:initials="N">
    <w:p w14:paraId="467C572B" w14:textId="77777777" w:rsidR="003B6435" w:rsidRDefault="003B6435" w:rsidP="003B6435">
      <w:pPr>
        <w:pStyle w:val="Kommentartext"/>
      </w:pPr>
      <w:r>
        <w:rPr>
          <w:rStyle w:val="Kommentarzeichen"/>
        </w:rPr>
        <w:annotationRef/>
      </w:r>
      <w:proofErr w:type="spellStart"/>
      <w:r>
        <w:t>Morretti</w:t>
      </w:r>
      <w:proofErr w:type="spellEnd"/>
      <w:r>
        <w:t xml:space="preserve"> et al. showed that “Plants and animal distributions</w:t>
      </w:r>
    </w:p>
    <w:p w14:paraId="2B28EBB5" w14:textId="77777777" w:rsidR="003B6435" w:rsidRDefault="003B6435" w:rsidP="003B6435">
      <w:pPr>
        <w:pStyle w:val="Kommentartext"/>
      </w:pPr>
      <w:proofErr w:type="gramStart"/>
      <w:r>
        <w:t>show</w:t>
      </w:r>
      <w:proofErr w:type="gramEnd"/>
      <w:r>
        <w:t xml:space="preserve"> parallel trends in responses to fire which selects traits relating to persistence (ability to survive), resilience (ability to recover) and mobility</w:t>
      </w:r>
      <w:r w:rsidR="004E37C7">
        <w:t>.</w:t>
      </w:r>
      <w:r>
        <w:t>”:</w:t>
      </w:r>
    </w:p>
    <w:p w14:paraId="5BE7457C" w14:textId="77777777" w:rsidR="003B6435" w:rsidRDefault="003B6435" w:rsidP="003B6435">
      <w:pPr>
        <w:pStyle w:val="Kommentartext"/>
      </w:pPr>
    </w:p>
    <w:p w14:paraId="526191DE" w14:textId="77777777" w:rsidR="003B6435" w:rsidRDefault="003B6435" w:rsidP="003B6435">
      <w:pPr>
        <w:autoSpaceDE w:val="0"/>
        <w:autoSpaceDN w:val="0"/>
        <w:adjustRightInd w:val="0"/>
        <w:spacing w:after="0"/>
      </w:pPr>
      <w:r w:rsidRPr="003B6435">
        <w:rPr>
          <w:rFonts w:ascii="Segoe UI" w:hAnsi="Segoe UI" w:cs="Segoe UI"/>
          <w:sz w:val="18"/>
          <w:szCs w:val="18"/>
        </w:rPr>
        <w:t>Moretti, M. and Legg, C.</w:t>
      </w:r>
      <w:r>
        <w:rPr>
          <w:rFonts w:ascii="Segoe UI" w:hAnsi="Segoe UI" w:cs="Segoe UI"/>
          <w:sz w:val="18"/>
          <w:szCs w:val="18"/>
        </w:rPr>
        <w:t xml:space="preserve"> (2009)</w:t>
      </w:r>
      <w:r w:rsidRPr="003B6435">
        <w:rPr>
          <w:rFonts w:ascii="Segoe UI" w:hAnsi="Segoe UI" w:cs="Segoe UI"/>
          <w:sz w:val="18"/>
          <w:szCs w:val="18"/>
        </w:rPr>
        <w:t xml:space="preserve"> Combining plant and animal traits to assess community func</w:t>
      </w:r>
      <w:r>
        <w:rPr>
          <w:rFonts w:ascii="Segoe UI" w:hAnsi="Segoe UI" w:cs="Segoe UI"/>
          <w:sz w:val="18"/>
          <w:szCs w:val="18"/>
        </w:rPr>
        <w:t xml:space="preserve">tional responses to disturbance. </w:t>
      </w:r>
      <w:proofErr w:type="spellStart"/>
      <w:r>
        <w:rPr>
          <w:rFonts w:ascii="Segoe UI" w:hAnsi="Segoe UI" w:cs="Segoe UI"/>
          <w:sz w:val="18"/>
          <w:szCs w:val="18"/>
        </w:rPr>
        <w:t>Ecography</w:t>
      </w:r>
      <w:proofErr w:type="spellEnd"/>
      <w:r>
        <w:rPr>
          <w:rFonts w:ascii="Segoe UI" w:hAnsi="Segoe UI" w:cs="Segoe UI"/>
          <w:sz w:val="18"/>
          <w:szCs w:val="18"/>
        </w:rPr>
        <w:t xml:space="preserve">. </w:t>
      </w:r>
      <w:r w:rsidRPr="003B6435">
        <w:rPr>
          <w:rFonts w:ascii="Segoe UI" w:hAnsi="Segoe UI" w:cs="Segoe UI"/>
          <w:sz w:val="18"/>
          <w:szCs w:val="18"/>
        </w:rPr>
        <w:t>32</w:t>
      </w:r>
      <w:r>
        <w:rPr>
          <w:rFonts w:ascii="Segoe UI" w:hAnsi="Segoe UI" w:cs="Segoe UI"/>
          <w:sz w:val="18"/>
          <w:szCs w:val="18"/>
        </w:rPr>
        <w:t>(</w:t>
      </w:r>
      <w:r w:rsidRPr="003B6435">
        <w:rPr>
          <w:rFonts w:ascii="Segoe UI" w:hAnsi="Segoe UI" w:cs="Segoe UI"/>
          <w:sz w:val="18"/>
          <w:szCs w:val="18"/>
        </w:rPr>
        <w:t>2</w:t>
      </w:r>
      <w:r>
        <w:rPr>
          <w:rFonts w:ascii="Segoe UI" w:hAnsi="Segoe UI" w:cs="Segoe UI"/>
          <w:sz w:val="18"/>
          <w:szCs w:val="18"/>
        </w:rPr>
        <w:t xml:space="preserve">):299-309 </w:t>
      </w:r>
      <w:r w:rsidRPr="003B6435">
        <w:rPr>
          <w:rFonts w:ascii="Segoe UI" w:hAnsi="Segoe UI" w:cs="Segoe UI"/>
          <w:sz w:val="18"/>
          <w:szCs w:val="18"/>
        </w:rPr>
        <w:t>DOI:10.1111/j.1600-0587.2008.05524.x</w:t>
      </w:r>
    </w:p>
  </w:comment>
  <w:comment w:id="109" w:author="Nadja Simons" w:date="2016-03-17T18:11:00Z" w:initials="N">
    <w:p w14:paraId="3B2CD2DD" w14:textId="77777777" w:rsidR="009646BD" w:rsidRDefault="009646BD">
      <w:pPr>
        <w:pStyle w:val="Kommentartext"/>
      </w:pPr>
      <w:r>
        <w:rPr>
          <w:rStyle w:val="Kommentarzeichen"/>
        </w:rPr>
        <w:annotationRef/>
      </w:r>
      <w:r>
        <w:t xml:space="preserve">Kind of fits to this and the above section: </w:t>
      </w:r>
      <w:proofErr w:type="spellStart"/>
      <w:r>
        <w:t>Morretti</w:t>
      </w:r>
      <w:proofErr w:type="spellEnd"/>
      <w:r>
        <w:t xml:space="preserve"> </w:t>
      </w:r>
      <w:proofErr w:type="spellStart"/>
      <w:r>
        <w:t>etal</w:t>
      </w:r>
      <w:proofErr w:type="spellEnd"/>
      <w:r>
        <w:t xml:space="preserve"> (2013) showed a link between plant dry matter content and orthopteran biomass, which mediated the effect of management on biomass production:</w:t>
      </w:r>
    </w:p>
    <w:p w14:paraId="41A243B3" w14:textId="77777777" w:rsidR="009646BD" w:rsidRDefault="009646BD">
      <w:pPr>
        <w:pStyle w:val="Kommentartext"/>
      </w:pPr>
    </w:p>
    <w:p w14:paraId="090BF496" w14:textId="77777777" w:rsidR="009646BD" w:rsidRPr="00CA318E" w:rsidRDefault="009646BD" w:rsidP="00CA318E">
      <w:pPr>
        <w:autoSpaceDE w:val="0"/>
        <w:autoSpaceDN w:val="0"/>
        <w:adjustRightInd w:val="0"/>
        <w:spacing w:after="0"/>
        <w:rPr>
          <w:rFonts w:ascii="Segoe UI" w:hAnsi="Segoe UI" w:cs="Segoe UI"/>
          <w:sz w:val="18"/>
          <w:szCs w:val="18"/>
        </w:rPr>
      </w:pPr>
      <w:r w:rsidRPr="009646BD">
        <w:rPr>
          <w:rFonts w:ascii="Segoe UI" w:hAnsi="Segoe UI" w:cs="Segoe UI"/>
          <w:sz w:val="18"/>
          <w:szCs w:val="18"/>
        </w:rPr>
        <w:t xml:space="preserve">Moretti, </w:t>
      </w:r>
      <w:r>
        <w:rPr>
          <w:rFonts w:ascii="Segoe UI" w:hAnsi="Segoe UI" w:cs="Segoe UI"/>
          <w:sz w:val="18"/>
          <w:szCs w:val="18"/>
        </w:rPr>
        <w:t xml:space="preserve">et al. (2013) </w:t>
      </w:r>
      <w:r w:rsidRPr="009646BD">
        <w:rPr>
          <w:rFonts w:ascii="Segoe UI" w:hAnsi="Segoe UI" w:cs="Segoe UI"/>
          <w:sz w:val="18"/>
          <w:szCs w:val="18"/>
        </w:rPr>
        <w:t>Linking traits between plants and invertebrate herbivores to track function</w:t>
      </w:r>
      <w:r>
        <w:rPr>
          <w:rFonts w:ascii="Segoe UI" w:hAnsi="Segoe UI" w:cs="Segoe UI"/>
          <w:sz w:val="18"/>
          <w:szCs w:val="18"/>
        </w:rPr>
        <w:t xml:space="preserve">al effects of land-use changes. </w:t>
      </w:r>
      <w:r w:rsidRPr="009646BD">
        <w:rPr>
          <w:rFonts w:ascii="Segoe UI" w:hAnsi="Segoe UI" w:cs="Segoe UI"/>
          <w:sz w:val="18"/>
          <w:szCs w:val="18"/>
        </w:rPr>
        <w:t>Journal of Vegetation Science</w:t>
      </w:r>
      <w:r>
        <w:rPr>
          <w:rFonts w:ascii="Segoe UI" w:hAnsi="Segoe UI" w:cs="Segoe UI"/>
          <w:sz w:val="18"/>
          <w:szCs w:val="18"/>
        </w:rPr>
        <w:t xml:space="preserve">. </w:t>
      </w:r>
      <w:r w:rsidRPr="009646BD">
        <w:rPr>
          <w:rFonts w:ascii="Segoe UI" w:hAnsi="Segoe UI" w:cs="Segoe UI"/>
          <w:sz w:val="18"/>
          <w:szCs w:val="18"/>
        </w:rPr>
        <w:t>24</w:t>
      </w:r>
      <w:r>
        <w:rPr>
          <w:rFonts w:ascii="Segoe UI" w:hAnsi="Segoe UI" w:cs="Segoe UI"/>
          <w:sz w:val="18"/>
          <w:szCs w:val="18"/>
        </w:rPr>
        <w:t>(5):</w:t>
      </w:r>
      <w:r w:rsidRPr="009646BD">
        <w:rPr>
          <w:rFonts w:ascii="Segoe UI" w:hAnsi="Segoe UI" w:cs="Segoe UI"/>
          <w:sz w:val="18"/>
          <w:szCs w:val="18"/>
        </w:rPr>
        <w:t>949-962   DOI: 10.1111/jvs.12022</w:t>
      </w:r>
    </w:p>
  </w:comment>
  <w:comment w:id="117" w:author="Martin Gossner" w:date="2016-03-15T08:42:00Z" w:initials="MG">
    <w:p w14:paraId="5D98D592" w14:textId="77777777" w:rsidR="00201744" w:rsidRDefault="00201744">
      <w:pPr>
        <w:pStyle w:val="Kommentartext"/>
      </w:pPr>
      <w:r>
        <w:rPr>
          <w:rStyle w:val="Kommentarzeichen"/>
        </w:rPr>
        <w:annotationRef/>
      </w:r>
    </w:p>
    <w:p w14:paraId="4B4629AA" w14:textId="77777777" w:rsidR="00201744" w:rsidRPr="00201744" w:rsidRDefault="00201744">
      <w:pPr>
        <w:pStyle w:val="Kommentartext"/>
      </w:pPr>
      <w:r w:rsidRPr="00201744">
        <w:t>We showed a de</w:t>
      </w:r>
      <w:r>
        <w:t>c</w:t>
      </w:r>
      <w:r w:rsidRPr="00201744">
        <w:t>rease in specialization with increasing land-use intensity</w:t>
      </w:r>
    </w:p>
    <w:p w14:paraId="5DB9409D" w14:textId="77777777" w:rsidR="00201744" w:rsidRPr="00AB7A13" w:rsidRDefault="00201744" w:rsidP="00C1471D">
      <w:pPr>
        <w:autoSpaceDE w:val="0"/>
        <w:autoSpaceDN w:val="0"/>
        <w:adjustRightInd w:val="0"/>
        <w:spacing w:after="0"/>
        <w:rPr>
          <w:rFonts w:ascii="Segoe UI" w:hAnsi="Segoe UI" w:cs="Segoe UI"/>
          <w:sz w:val="18"/>
          <w:szCs w:val="18"/>
        </w:rPr>
      </w:pPr>
      <w:r w:rsidRPr="00AB7A13">
        <w:rPr>
          <w:lang w:val="de-DE"/>
        </w:rPr>
        <w:t xml:space="preserve">Simons, N.K., </w:t>
      </w:r>
      <w:proofErr w:type="spellStart"/>
      <w:r w:rsidRPr="00AB7A13">
        <w:rPr>
          <w:lang w:val="de-DE"/>
        </w:rPr>
        <w:t>Weisser</w:t>
      </w:r>
      <w:proofErr w:type="spellEnd"/>
      <w:r w:rsidRPr="00AB7A13">
        <w:rPr>
          <w:lang w:val="de-DE"/>
        </w:rPr>
        <w:t xml:space="preserve">, </w:t>
      </w:r>
      <w:r w:rsidRPr="00201744">
        <w:rPr>
          <w:lang w:val="de-DE"/>
        </w:rPr>
        <w:t xml:space="preserve">W.W., </w:t>
      </w:r>
      <w:proofErr w:type="spellStart"/>
      <w:r w:rsidRPr="00201744">
        <w:rPr>
          <w:lang w:val="de-DE"/>
        </w:rPr>
        <w:t>Gossner</w:t>
      </w:r>
      <w:proofErr w:type="spellEnd"/>
      <w:r w:rsidRPr="00201744">
        <w:rPr>
          <w:lang w:val="de-DE"/>
        </w:rPr>
        <w:t xml:space="preserve">, M.M., 2015. </w:t>
      </w:r>
      <w:r w:rsidRPr="00201744">
        <w:t>Multi-taxa approach shows consistent shifts in arthropod functional traits along grassland land-use intensity gradient. Ecology</w:t>
      </w:r>
      <w:r w:rsidR="00C1471D">
        <w:t xml:space="preserve"> DOI: </w:t>
      </w:r>
      <w:r w:rsidR="00C1471D" w:rsidRPr="00AB7A13">
        <w:rPr>
          <w:rFonts w:ascii="Segoe UI" w:hAnsi="Segoe UI" w:cs="Segoe UI"/>
          <w:sz w:val="18"/>
          <w:szCs w:val="18"/>
        </w:rPr>
        <w:t>10.1890/15-0616.1</w:t>
      </w:r>
    </w:p>
  </w:comment>
  <w:comment w:id="118" w:author="Nadja Simons" w:date="2016-03-17T18:17:00Z" w:initials="N">
    <w:p w14:paraId="26F0A96B" w14:textId="77777777" w:rsidR="008F46A5" w:rsidRPr="00AB7A13" w:rsidRDefault="008F46A5">
      <w:pPr>
        <w:pStyle w:val="Kommentartext"/>
      </w:pPr>
      <w:r>
        <w:rPr>
          <w:rStyle w:val="Kommentarzeichen"/>
        </w:rPr>
        <w:annotationRef/>
      </w:r>
      <w:r w:rsidRPr="00AB7A13">
        <w:t xml:space="preserve">See also Weiner </w:t>
      </w:r>
      <w:proofErr w:type="spellStart"/>
      <w:r w:rsidRPr="00AB7A13">
        <w:t>etal</w:t>
      </w:r>
      <w:proofErr w:type="spellEnd"/>
      <w:r w:rsidRPr="00AB7A13">
        <w:t xml:space="preserve"> 2011:</w:t>
      </w:r>
    </w:p>
    <w:p w14:paraId="79A0344D" w14:textId="77777777" w:rsidR="008F46A5" w:rsidRDefault="008F46A5" w:rsidP="008F46A5">
      <w:pPr>
        <w:autoSpaceDE w:val="0"/>
        <w:autoSpaceDN w:val="0"/>
        <w:adjustRightInd w:val="0"/>
        <w:spacing w:after="0"/>
      </w:pPr>
      <w:r w:rsidRPr="00AB7A13">
        <w:rPr>
          <w:rFonts w:ascii="Segoe UI" w:hAnsi="Segoe UI" w:cs="Segoe UI"/>
          <w:sz w:val="18"/>
          <w:szCs w:val="18"/>
        </w:rPr>
        <w:t xml:space="preserve">Weiner, C. N. et al. </w:t>
      </w:r>
      <w:r>
        <w:rPr>
          <w:rFonts w:ascii="Segoe UI" w:hAnsi="Segoe UI" w:cs="Segoe UI"/>
          <w:sz w:val="18"/>
          <w:szCs w:val="18"/>
        </w:rPr>
        <w:t xml:space="preserve">(2011) </w:t>
      </w:r>
      <w:r w:rsidRPr="008F46A5">
        <w:rPr>
          <w:rFonts w:ascii="Segoe UI" w:hAnsi="Segoe UI" w:cs="Segoe UI"/>
          <w:sz w:val="18"/>
          <w:szCs w:val="18"/>
        </w:rPr>
        <w:t xml:space="preserve">Land use intensity in grasslands: Changes in biodiversity, species composition and </w:t>
      </w:r>
      <w:proofErr w:type="spellStart"/>
      <w:r w:rsidRPr="008F46A5">
        <w:rPr>
          <w:rFonts w:ascii="Segoe UI" w:hAnsi="Segoe UI" w:cs="Segoe UI"/>
          <w:sz w:val="18"/>
          <w:szCs w:val="18"/>
        </w:rPr>
        <w:t>specialisation</w:t>
      </w:r>
      <w:proofErr w:type="spellEnd"/>
      <w:r w:rsidRPr="008F46A5">
        <w:rPr>
          <w:rFonts w:ascii="Segoe UI" w:hAnsi="Segoe UI" w:cs="Segoe UI"/>
          <w:sz w:val="18"/>
          <w:szCs w:val="18"/>
        </w:rPr>
        <w:t xml:space="preserve"> in flower visitor </w:t>
      </w:r>
      <w:proofErr w:type="spellStart"/>
      <w:r w:rsidRPr="008F46A5">
        <w:rPr>
          <w:rFonts w:ascii="Segoe UI" w:hAnsi="Segoe UI" w:cs="Segoe UI"/>
          <w:sz w:val="18"/>
          <w:szCs w:val="18"/>
        </w:rPr>
        <w:t>networks</w:t>
      </w:r>
      <w:r>
        <w:rPr>
          <w:rFonts w:ascii="Segoe UI" w:hAnsi="Segoe UI" w:cs="Segoe UI"/>
          <w:sz w:val="18"/>
          <w:szCs w:val="18"/>
        </w:rPr>
        <w:t>.</w:t>
      </w:r>
      <w:r w:rsidRPr="008F46A5">
        <w:rPr>
          <w:rFonts w:ascii="Segoe UI" w:hAnsi="Segoe UI" w:cs="Segoe UI"/>
          <w:sz w:val="18"/>
          <w:szCs w:val="18"/>
        </w:rPr>
        <w:t>Basic</w:t>
      </w:r>
      <w:proofErr w:type="spellEnd"/>
      <w:r w:rsidRPr="008F46A5">
        <w:rPr>
          <w:rFonts w:ascii="Segoe UI" w:hAnsi="Segoe UI" w:cs="Segoe UI"/>
          <w:sz w:val="18"/>
          <w:szCs w:val="18"/>
        </w:rPr>
        <w:t xml:space="preserve"> and Applied </w:t>
      </w:r>
      <w:proofErr w:type="gramStart"/>
      <w:r w:rsidRPr="008F46A5">
        <w:rPr>
          <w:rFonts w:ascii="Segoe UI" w:hAnsi="Segoe UI" w:cs="Segoe UI"/>
          <w:sz w:val="18"/>
          <w:szCs w:val="18"/>
        </w:rPr>
        <w:t>Ecology</w:t>
      </w:r>
      <w:r>
        <w:rPr>
          <w:rFonts w:ascii="Segoe UI" w:hAnsi="Segoe UI" w:cs="Segoe UI"/>
          <w:sz w:val="18"/>
          <w:szCs w:val="18"/>
        </w:rPr>
        <w:t>.</w:t>
      </w:r>
      <w:r w:rsidRPr="008F46A5">
        <w:rPr>
          <w:rFonts w:ascii="Segoe UI" w:hAnsi="Segoe UI" w:cs="Segoe UI"/>
          <w:sz w:val="18"/>
          <w:szCs w:val="18"/>
        </w:rPr>
        <w:t>12</w:t>
      </w:r>
      <w:r>
        <w:rPr>
          <w:rFonts w:ascii="Segoe UI" w:hAnsi="Segoe UI" w:cs="Segoe UI"/>
          <w:sz w:val="18"/>
          <w:szCs w:val="18"/>
        </w:rPr>
        <w:t>(</w:t>
      </w:r>
      <w:proofErr w:type="gramEnd"/>
      <w:r w:rsidRPr="008F46A5">
        <w:rPr>
          <w:rFonts w:ascii="Segoe UI" w:hAnsi="Segoe UI" w:cs="Segoe UI"/>
          <w:sz w:val="18"/>
          <w:szCs w:val="18"/>
        </w:rPr>
        <w:t>4</w:t>
      </w:r>
      <w:r>
        <w:rPr>
          <w:rFonts w:ascii="Segoe UI" w:hAnsi="Segoe UI" w:cs="Segoe UI"/>
          <w:sz w:val="18"/>
          <w:szCs w:val="18"/>
        </w:rPr>
        <w:t>):292-299 D</w:t>
      </w:r>
      <w:r w:rsidRPr="008F46A5">
        <w:rPr>
          <w:rFonts w:ascii="Segoe UI" w:hAnsi="Segoe UI" w:cs="Segoe UI"/>
          <w:sz w:val="18"/>
          <w:szCs w:val="18"/>
        </w:rPr>
        <w:t>OI:10.1016/j.baae.2010.08.006</w:t>
      </w:r>
    </w:p>
  </w:comment>
  <w:comment w:id="119" w:author="Martin Gossner" w:date="2016-03-15T08:42:00Z" w:initials="MG">
    <w:p w14:paraId="272B172B" w14:textId="77777777" w:rsidR="00201744" w:rsidRDefault="00201744">
      <w:pPr>
        <w:pStyle w:val="Kommentartext"/>
      </w:pPr>
      <w:r>
        <w:rPr>
          <w:rStyle w:val="Kommentarzeichen"/>
        </w:rPr>
        <w:annotationRef/>
      </w:r>
      <w:r>
        <w:t>Again trait diversity is not equal to trait synchrony</w:t>
      </w:r>
    </w:p>
  </w:comment>
  <w:comment w:id="126" w:author="Martin Gossner" w:date="2016-03-15T08:42:00Z" w:initials="MG">
    <w:p w14:paraId="0455999C" w14:textId="77777777" w:rsidR="000A2728" w:rsidRDefault="000A2728">
      <w:pPr>
        <w:pStyle w:val="Kommentartext"/>
      </w:pPr>
      <w:r>
        <w:rPr>
          <w:rStyle w:val="Kommentarzeichen"/>
        </w:rPr>
        <w:annotationRef/>
      </w:r>
      <w:r>
        <w:t xml:space="preserve">If this really can be reduced to a few axis this will be a great step forward. I doubt that is will be really that simple…But </w:t>
      </w:r>
      <w:proofErr w:type="spellStart"/>
      <w:r>
        <w:t>lets</w:t>
      </w:r>
      <w:proofErr w:type="spellEnd"/>
      <w:r>
        <w:t xml:space="preserve"> see…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AEAD6" w15:done="0"/>
  <w15:commentEx w15:paraId="0AEFDEE6" w15:done="0"/>
  <w15:commentEx w15:paraId="2F46D826" w15:done="0"/>
  <w15:commentEx w15:paraId="4BDF054B" w15:done="0"/>
  <w15:commentEx w15:paraId="45DADFC5" w15:done="0"/>
  <w15:commentEx w15:paraId="78C75404" w15:done="0"/>
  <w15:commentEx w15:paraId="11EF1A49" w15:done="0"/>
  <w15:commentEx w15:paraId="1CD02DAD" w15:done="0"/>
  <w15:commentEx w15:paraId="79750070" w15:done="0"/>
  <w15:commentEx w15:paraId="189ECA8A" w15:done="0"/>
  <w15:commentEx w15:paraId="1ECCE1BB" w15:done="0"/>
  <w15:commentEx w15:paraId="34FC95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ago Soliveres">
    <w15:presenceInfo w15:providerId="AD" w15:userId="S-1-5-21-1275210071-1708537768-1343024091-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
  <w:rsids>
    <w:rsidRoot w:val="00590D07"/>
    <w:rsid w:val="00011C8B"/>
    <w:rsid w:val="00066748"/>
    <w:rsid w:val="000A2728"/>
    <w:rsid w:val="00122338"/>
    <w:rsid w:val="00167ABC"/>
    <w:rsid w:val="00185902"/>
    <w:rsid w:val="00201744"/>
    <w:rsid w:val="00256A09"/>
    <w:rsid w:val="002825F5"/>
    <w:rsid w:val="00350033"/>
    <w:rsid w:val="0037679A"/>
    <w:rsid w:val="003B6435"/>
    <w:rsid w:val="004149CF"/>
    <w:rsid w:val="00453231"/>
    <w:rsid w:val="004C60B8"/>
    <w:rsid w:val="004E29B3"/>
    <w:rsid w:val="004E37C7"/>
    <w:rsid w:val="005429F6"/>
    <w:rsid w:val="00560CBA"/>
    <w:rsid w:val="00585A37"/>
    <w:rsid w:val="00585F1D"/>
    <w:rsid w:val="00590D07"/>
    <w:rsid w:val="005F5A78"/>
    <w:rsid w:val="006248B7"/>
    <w:rsid w:val="00695940"/>
    <w:rsid w:val="00712F1F"/>
    <w:rsid w:val="00784D58"/>
    <w:rsid w:val="007A1CBB"/>
    <w:rsid w:val="007A3647"/>
    <w:rsid w:val="0084635B"/>
    <w:rsid w:val="00890D4E"/>
    <w:rsid w:val="008D6863"/>
    <w:rsid w:val="008F46A5"/>
    <w:rsid w:val="009646BD"/>
    <w:rsid w:val="009F18AB"/>
    <w:rsid w:val="00A233AC"/>
    <w:rsid w:val="00AB44AC"/>
    <w:rsid w:val="00AB7A13"/>
    <w:rsid w:val="00AC47D0"/>
    <w:rsid w:val="00AD271E"/>
    <w:rsid w:val="00B35E53"/>
    <w:rsid w:val="00B86B75"/>
    <w:rsid w:val="00B91318"/>
    <w:rsid w:val="00B926BE"/>
    <w:rsid w:val="00BB26A5"/>
    <w:rsid w:val="00BB7122"/>
    <w:rsid w:val="00BC48D5"/>
    <w:rsid w:val="00BF0743"/>
    <w:rsid w:val="00C06ECC"/>
    <w:rsid w:val="00C1471D"/>
    <w:rsid w:val="00C36279"/>
    <w:rsid w:val="00C57EE7"/>
    <w:rsid w:val="00CA318E"/>
    <w:rsid w:val="00CF7909"/>
    <w:rsid w:val="00D1029F"/>
    <w:rsid w:val="00D33D38"/>
    <w:rsid w:val="00D46902"/>
    <w:rsid w:val="00D96A9A"/>
    <w:rsid w:val="00E315A3"/>
    <w:rsid w:val="00F84506"/>
    <w:rsid w:val="00FB600E"/>
    <w:rsid w:val="00FF64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32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rsid w:val="0037679A"/>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rsid w:val="0037679A"/>
    <w:pPr>
      <w:keepNext/>
      <w:keepLines/>
      <w:jc w:val="center"/>
    </w:pPr>
  </w:style>
  <w:style w:type="paragraph" w:styleId="Datum">
    <w:name w:val="Date"/>
    <w:next w:val="Standard"/>
    <w:rsid w:val="0037679A"/>
    <w:pPr>
      <w:keepNext/>
      <w:keepLines/>
      <w:jc w:val="center"/>
    </w:pPr>
  </w:style>
  <w:style w:type="paragraph" w:customStyle="1" w:styleId="Abstract">
    <w:name w:val="Abstract"/>
    <w:basedOn w:val="Standard"/>
    <w:next w:val="Standard"/>
    <w:rsid w:val="0037679A"/>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rsid w:val="0037679A"/>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37679A"/>
  </w:style>
  <w:style w:type="paragraph" w:customStyle="1" w:styleId="DefinitionTerm">
    <w:name w:val="Definition Term"/>
    <w:basedOn w:val="Standard"/>
    <w:next w:val="Definition"/>
    <w:rsid w:val="0037679A"/>
    <w:pPr>
      <w:keepNext/>
      <w:keepLines/>
      <w:spacing w:after="0"/>
    </w:pPr>
    <w:rPr>
      <w:b/>
    </w:rPr>
  </w:style>
  <w:style w:type="paragraph" w:customStyle="1" w:styleId="Definition">
    <w:name w:val="Definition"/>
    <w:basedOn w:val="Standard"/>
    <w:rsid w:val="0037679A"/>
  </w:style>
  <w:style w:type="paragraph" w:styleId="Textkrper">
    <w:name w:val="Body Text"/>
    <w:basedOn w:val="Standard"/>
    <w:link w:val="TextkrperZchn"/>
    <w:rsid w:val="0037679A"/>
    <w:pPr>
      <w:spacing w:after="120"/>
    </w:pPr>
  </w:style>
  <w:style w:type="paragraph" w:customStyle="1" w:styleId="TableCaption">
    <w:name w:val="Table Caption"/>
    <w:basedOn w:val="Standard"/>
    <w:rsid w:val="0037679A"/>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sid w:val="0037679A"/>
    <w:rPr>
      <w:rFonts w:ascii="Times New Roman" w:hAnsi="Times New Roman"/>
      <w:i w:val="0"/>
      <w:sz w:val="24"/>
    </w:rPr>
  </w:style>
  <w:style w:type="character" w:customStyle="1" w:styleId="FootnoteRef">
    <w:name w:val="Footnote Ref"/>
    <w:basedOn w:val="BodyTextChar"/>
    <w:rsid w:val="0037679A"/>
    <w:rPr>
      <w:rFonts w:ascii="Times New Roman" w:hAnsi="Times New Roman"/>
      <w:i/>
      <w:sz w:val="18"/>
      <w:vertAlign w:val="superscript"/>
    </w:rPr>
  </w:style>
  <w:style w:type="character" w:customStyle="1" w:styleId="Link">
    <w:name w:val="Link"/>
    <w:basedOn w:val="BodyTextChar"/>
    <w:rsid w:val="0037679A"/>
    <w:rPr>
      <w:rFonts w:ascii="Times New Roman" w:hAnsi="Times New Roman"/>
      <w:i/>
      <w:color w:val="4F81BD" w:themeColor="accent1"/>
      <w:sz w:val="18"/>
    </w:rPr>
  </w:style>
  <w:style w:type="paragraph" w:customStyle="1" w:styleId="SourceCode0">
    <w:name w:val="Source Code"/>
    <w:basedOn w:val="Standard"/>
    <w:rsid w:val="0037679A"/>
    <w:pPr>
      <w:wordWrap w:val="0"/>
    </w:pPr>
  </w:style>
  <w:style w:type="character" w:customStyle="1" w:styleId="KeywordTok">
    <w:name w:val="KeywordTok"/>
    <w:basedOn w:val="VerbatimChar"/>
    <w:rsid w:val="0037679A"/>
    <w:rPr>
      <w:rFonts w:ascii="Consolas" w:hAnsi="Consolas"/>
      <w:b/>
      <w:i w:val="0"/>
      <w:color w:val="007020"/>
      <w:sz w:val="22"/>
    </w:rPr>
  </w:style>
  <w:style w:type="character" w:customStyle="1" w:styleId="DataTypeTok">
    <w:name w:val="DataTypeTok"/>
    <w:basedOn w:val="VerbatimChar"/>
    <w:rsid w:val="0037679A"/>
    <w:rPr>
      <w:rFonts w:ascii="Consolas" w:hAnsi="Consolas"/>
      <w:i w:val="0"/>
      <w:color w:val="902000"/>
      <w:sz w:val="22"/>
    </w:rPr>
  </w:style>
  <w:style w:type="character" w:customStyle="1" w:styleId="DecValTok">
    <w:name w:val="DecValTok"/>
    <w:basedOn w:val="VerbatimChar"/>
    <w:rsid w:val="0037679A"/>
    <w:rPr>
      <w:rFonts w:ascii="Consolas" w:hAnsi="Consolas"/>
      <w:i w:val="0"/>
      <w:color w:val="40A070"/>
      <w:sz w:val="22"/>
    </w:rPr>
  </w:style>
  <w:style w:type="character" w:customStyle="1" w:styleId="BaseNTok">
    <w:name w:val="BaseNTok"/>
    <w:basedOn w:val="VerbatimChar"/>
    <w:rsid w:val="0037679A"/>
    <w:rPr>
      <w:rFonts w:ascii="Consolas" w:hAnsi="Consolas"/>
      <w:i w:val="0"/>
      <w:color w:val="40A070"/>
      <w:sz w:val="22"/>
    </w:rPr>
  </w:style>
  <w:style w:type="character" w:customStyle="1" w:styleId="FloatTok">
    <w:name w:val="FloatTok"/>
    <w:basedOn w:val="VerbatimChar"/>
    <w:rsid w:val="0037679A"/>
    <w:rPr>
      <w:rFonts w:ascii="Consolas" w:hAnsi="Consolas"/>
      <w:i w:val="0"/>
      <w:color w:val="40A070"/>
      <w:sz w:val="22"/>
    </w:rPr>
  </w:style>
  <w:style w:type="character" w:customStyle="1" w:styleId="CharTok">
    <w:name w:val="CharTok"/>
    <w:basedOn w:val="VerbatimChar"/>
    <w:rsid w:val="0037679A"/>
    <w:rPr>
      <w:rFonts w:ascii="Consolas" w:hAnsi="Consolas"/>
      <w:i w:val="0"/>
      <w:color w:val="4070A0"/>
      <w:sz w:val="22"/>
    </w:rPr>
  </w:style>
  <w:style w:type="character" w:customStyle="1" w:styleId="StringTok">
    <w:name w:val="StringTok"/>
    <w:basedOn w:val="VerbatimChar"/>
    <w:rsid w:val="0037679A"/>
    <w:rPr>
      <w:rFonts w:ascii="Consolas" w:hAnsi="Consolas"/>
      <w:i w:val="0"/>
      <w:color w:val="4070A0"/>
      <w:sz w:val="22"/>
    </w:rPr>
  </w:style>
  <w:style w:type="character" w:customStyle="1" w:styleId="CommentTok">
    <w:name w:val="CommentTok"/>
    <w:basedOn w:val="VerbatimChar"/>
    <w:rsid w:val="0037679A"/>
    <w:rPr>
      <w:rFonts w:ascii="Consolas" w:hAnsi="Consolas"/>
      <w:i/>
      <w:color w:val="60A0B0"/>
      <w:sz w:val="22"/>
    </w:rPr>
  </w:style>
  <w:style w:type="character" w:customStyle="1" w:styleId="OtherTok">
    <w:name w:val="OtherTok"/>
    <w:basedOn w:val="VerbatimChar"/>
    <w:rsid w:val="0037679A"/>
    <w:rPr>
      <w:rFonts w:ascii="Consolas" w:hAnsi="Consolas"/>
      <w:i w:val="0"/>
      <w:color w:val="007020"/>
      <w:sz w:val="22"/>
    </w:rPr>
  </w:style>
  <w:style w:type="character" w:customStyle="1" w:styleId="AlertTok">
    <w:name w:val="AlertTok"/>
    <w:basedOn w:val="VerbatimChar"/>
    <w:rsid w:val="0037679A"/>
    <w:rPr>
      <w:rFonts w:ascii="Consolas" w:hAnsi="Consolas"/>
      <w:b/>
      <w:i w:val="0"/>
      <w:color w:val="FF0000"/>
      <w:sz w:val="22"/>
    </w:rPr>
  </w:style>
  <w:style w:type="character" w:customStyle="1" w:styleId="FunctionTok">
    <w:name w:val="FunctionTok"/>
    <w:basedOn w:val="VerbatimChar"/>
    <w:rsid w:val="0037679A"/>
    <w:rPr>
      <w:rFonts w:ascii="Consolas" w:hAnsi="Consolas"/>
      <w:i w:val="0"/>
      <w:color w:val="06287E"/>
      <w:sz w:val="22"/>
    </w:rPr>
  </w:style>
  <w:style w:type="character" w:customStyle="1" w:styleId="RegionMarkerTok">
    <w:name w:val="RegionMarkerTok"/>
    <w:basedOn w:val="VerbatimChar"/>
    <w:rsid w:val="0037679A"/>
    <w:rPr>
      <w:rFonts w:ascii="Consolas" w:hAnsi="Consolas"/>
      <w:i w:val="0"/>
      <w:sz w:val="22"/>
    </w:rPr>
  </w:style>
  <w:style w:type="character" w:customStyle="1" w:styleId="ErrorTok">
    <w:name w:val="ErrorTok"/>
    <w:basedOn w:val="VerbatimChar"/>
    <w:rsid w:val="0037679A"/>
    <w:rPr>
      <w:rFonts w:ascii="Consolas" w:hAnsi="Consolas"/>
      <w:b/>
      <w:i w:val="0"/>
      <w:color w:val="FF0000"/>
      <w:sz w:val="22"/>
    </w:rPr>
  </w:style>
  <w:style w:type="character" w:customStyle="1" w:styleId="NormalTok">
    <w:name w:val="NormalTok"/>
    <w:basedOn w:val="VerbatimChar"/>
    <w:rsid w:val="0037679A"/>
    <w:rPr>
      <w:rFonts w:ascii="Consolas" w:hAnsi="Consolas"/>
      <w:i w:val="0"/>
      <w:sz w:val="22"/>
    </w:rPr>
  </w:style>
  <w:style w:type="paragraph" w:customStyle="1" w:styleId="SourceCode">
    <w:name w:val="Source Code"/>
    <w:basedOn w:val="Standard"/>
    <w:link w:val="VerbatimChar"/>
    <w:rsid w:val="00B926BE"/>
    <w:pPr>
      <w:wordWrap w:val="0"/>
    </w:pPr>
  </w:style>
  <w:style w:type="character" w:customStyle="1" w:styleId="KeywordTok0">
    <w:name w:val="KeywordTok"/>
    <w:basedOn w:val="VerbatimChar"/>
    <w:rsid w:val="00B926BE"/>
    <w:rPr>
      <w:rFonts w:ascii="Consolas" w:hAnsi="Consolas"/>
      <w:b/>
      <w:i/>
      <w:color w:val="007020"/>
      <w:sz w:val="22"/>
    </w:rPr>
  </w:style>
  <w:style w:type="character" w:customStyle="1" w:styleId="DataTypeTok0">
    <w:name w:val="DataTypeTok"/>
    <w:basedOn w:val="VerbatimChar"/>
    <w:rsid w:val="00B926BE"/>
    <w:rPr>
      <w:rFonts w:ascii="Consolas" w:hAnsi="Consolas"/>
      <w:i/>
      <w:color w:val="902000"/>
      <w:sz w:val="22"/>
    </w:rPr>
  </w:style>
  <w:style w:type="character" w:customStyle="1" w:styleId="DecValTok0">
    <w:name w:val="DecValTok"/>
    <w:basedOn w:val="VerbatimChar"/>
    <w:rsid w:val="00B926BE"/>
    <w:rPr>
      <w:rFonts w:ascii="Consolas" w:hAnsi="Consolas"/>
      <w:i/>
      <w:color w:val="40A070"/>
      <w:sz w:val="22"/>
    </w:rPr>
  </w:style>
  <w:style w:type="character" w:customStyle="1" w:styleId="BaseNTok0">
    <w:name w:val="BaseNTok"/>
    <w:basedOn w:val="VerbatimChar"/>
    <w:rsid w:val="00B926BE"/>
    <w:rPr>
      <w:rFonts w:ascii="Consolas" w:hAnsi="Consolas"/>
      <w:i/>
      <w:color w:val="40A070"/>
      <w:sz w:val="22"/>
    </w:rPr>
  </w:style>
  <w:style w:type="character" w:customStyle="1" w:styleId="FloatTok0">
    <w:name w:val="FloatTok"/>
    <w:basedOn w:val="VerbatimChar"/>
    <w:rsid w:val="00B926BE"/>
    <w:rPr>
      <w:rFonts w:ascii="Consolas" w:hAnsi="Consolas"/>
      <w:i/>
      <w:color w:val="40A070"/>
      <w:sz w:val="22"/>
    </w:rPr>
  </w:style>
  <w:style w:type="character" w:customStyle="1" w:styleId="CharTok0">
    <w:name w:val="CharTok"/>
    <w:basedOn w:val="VerbatimChar"/>
    <w:rsid w:val="00B926BE"/>
    <w:rPr>
      <w:rFonts w:ascii="Consolas" w:hAnsi="Consolas"/>
      <w:i/>
      <w:color w:val="4070A0"/>
      <w:sz w:val="22"/>
    </w:rPr>
  </w:style>
  <w:style w:type="character" w:customStyle="1" w:styleId="StringTok0">
    <w:name w:val="StringTok"/>
    <w:basedOn w:val="VerbatimChar"/>
    <w:rsid w:val="00B926BE"/>
    <w:rPr>
      <w:rFonts w:ascii="Consolas" w:hAnsi="Consolas"/>
      <w:i/>
      <w:color w:val="4070A0"/>
      <w:sz w:val="22"/>
    </w:rPr>
  </w:style>
  <w:style w:type="character" w:customStyle="1" w:styleId="CommentTok0">
    <w:name w:val="CommentTok"/>
    <w:basedOn w:val="VerbatimChar"/>
    <w:rsid w:val="00B926BE"/>
    <w:rPr>
      <w:rFonts w:ascii="Consolas" w:hAnsi="Consolas"/>
      <w:i w:val="0"/>
      <w:color w:val="60A0B0"/>
      <w:sz w:val="22"/>
    </w:rPr>
  </w:style>
  <w:style w:type="character" w:customStyle="1" w:styleId="OtherTok0">
    <w:name w:val="OtherTok"/>
    <w:basedOn w:val="VerbatimChar"/>
    <w:rsid w:val="00B926BE"/>
    <w:rPr>
      <w:rFonts w:ascii="Consolas" w:hAnsi="Consolas"/>
      <w:i/>
      <w:color w:val="007020"/>
      <w:sz w:val="22"/>
    </w:rPr>
  </w:style>
  <w:style w:type="character" w:customStyle="1" w:styleId="AlertTok0">
    <w:name w:val="AlertTok"/>
    <w:basedOn w:val="VerbatimChar"/>
    <w:rsid w:val="00B926BE"/>
    <w:rPr>
      <w:rFonts w:ascii="Consolas" w:hAnsi="Consolas"/>
      <w:b/>
      <w:i/>
      <w:color w:val="FF0000"/>
      <w:sz w:val="22"/>
    </w:rPr>
  </w:style>
  <w:style w:type="character" w:customStyle="1" w:styleId="FunctionTok0">
    <w:name w:val="FunctionTok"/>
    <w:basedOn w:val="VerbatimChar"/>
    <w:rsid w:val="00B926BE"/>
    <w:rPr>
      <w:rFonts w:ascii="Consolas" w:hAnsi="Consolas"/>
      <w:i/>
      <w:color w:val="06287E"/>
      <w:sz w:val="22"/>
    </w:rPr>
  </w:style>
  <w:style w:type="character" w:customStyle="1" w:styleId="RegionMarkerTok0">
    <w:name w:val="RegionMarkerTok"/>
    <w:basedOn w:val="VerbatimChar"/>
    <w:rsid w:val="00B926BE"/>
    <w:rPr>
      <w:rFonts w:ascii="Consolas" w:hAnsi="Consolas"/>
      <w:i/>
      <w:sz w:val="22"/>
    </w:rPr>
  </w:style>
  <w:style w:type="character" w:customStyle="1" w:styleId="ErrorTok0">
    <w:name w:val="ErrorTok"/>
    <w:basedOn w:val="VerbatimChar"/>
    <w:rsid w:val="00B926BE"/>
    <w:rPr>
      <w:rFonts w:ascii="Consolas" w:hAnsi="Consolas"/>
      <w:b/>
      <w:i/>
      <w:color w:val="FF0000"/>
      <w:sz w:val="22"/>
    </w:rPr>
  </w:style>
  <w:style w:type="character" w:customStyle="1" w:styleId="NormalTok0">
    <w:name w:val="NormalTok"/>
    <w:basedOn w:val="VerbatimChar"/>
    <w:rsid w:val="00B926BE"/>
    <w:rPr>
      <w:rFonts w:ascii="Consolas" w:hAnsi="Consolas"/>
      <w:i/>
      <w:sz w:val="22"/>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 w:type="paragraph" w:styleId="berarbeitung">
    <w:name w:val="Revision"/>
    <w:hidden/>
    <w:semiHidden/>
    <w:rsid w:val="00B926BE"/>
    <w:pPr>
      <w:spacing w:after="0" w:line="240" w:lineRule="auto"/>
      <w:ind w:firstLine="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note text" w:uiPriority="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rsid w:val="0037679A"/>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rsid w:val="0037679A"/>
    <w:pPr>
      <w:keepNext/>
      <w:keepLines/>
      <w:jc w:val="center"/>
    </w:pPr>
  </w:style>
  <w:style w:type="paragraph" w:styleId="Datum">
    <w:name w:val="Date"/>
    <w:next w:val="Standard"/>
    <w:rsid w:val="0037679A"/>
    <w:pPr>
      <w:keepNext/>
      <w:keepLines/>
      <w:jc w:val="center"/>
    </w:pPr>
  </w:style>
  <w:style w:type="paragraph" w:customStyle="1" w:styleId="Abstract">
    <w:name w:val="Abstract"/>
    <w:basedOn w:val="Standard"/>
    <w:next w:val="Standard"/>
    <w:rsid w:val="0037679A"/>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rsid w:val="0037679A"/>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rsid w:val="0037679A"/>
  </w:style>
  <w:style w:type="paragraph" w:customStyle="1" w:styleId="DefinitionTerm">
    <w:name w:val="Definition Term"/>
    <w:basedOn w:val="Standard"/>
    <w:next w:val="Definition"/>
    <w:rsid w:val="0037679A"/>
    <w:pPr>
      <w:keepNext/>
      <w:keepLines/>
      <w:spacing w:after="0"/>
    </w:pPr>
    <w:rPr>
      <w:b/>
    </w:rPr>
  </w:style>
  <w:style w:type="paragraph" w:customStyle="1" w:styleId="Definition">
    <w:name w:val="Definition"/>
    <w:basedOn w:val="Standard"/>
    <w:rsid w:val="0037679A"/>
  </w:style>
  <w:style w:type="paragraph" w:styleId="Textkrper">
    <w:name w:val="Body Text"/>
    <w:basedOn w:val="Standard"/>
    <w:link w:val="TextkrperZchn"/>
    <w:rsid w:val="0037679A"/>
    <w:pPr>
      <w:spacing w:after="120"/>
    </w:pPr>
  </w:style>
  <w:style w:type="paragraph" w:customStyle="1" w:styleId="TableCaption">
    <w:name w:val="Table Caption"/>
    <w:basedOn w:val="Standard"/>
    <w:rsid w:val="0037679A"/>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sid w:val="0037679A"/>
    <w:rPr>
      <w:rFonts w:ascii="Times New Roman" w:hAnsi="Times New Roman"/>
      <w:i w:val="0"/>
      <w:sz w:val="24"/>
    </w:rPr>
  </w:style>
  <w:style w:type="character" w:customStyle="1" w:styleId="FootnoteRef">
    <w:name w:val="Footnote Ref"/>
    <w:basedOn w:val="BodyTextChar"/>
    <w:rsid w:val="0037679A"/>
    <w:rPr>
      <w:rFonts w:ascii="Times New Roman" w:hAnsi="Times New Roman"/>
      <w:i/>
      <w:sz w:val="18"/>
      <w:vertAlign w:val="superscript"/>
    </w:rPr>
  </w:style>
  <w:style w:type="character" w:customStyle="1" w:styleId="Link">
    <w:name w:val="Link"/>
    <w:basedOn w:val="BodyTextChar"/>
    <w:rsid w:val="0037679A"/>
    <w:rPr>
      <w:rFonts w:ascii="Times New Roman" w:hAnsi="Times New Roman"/>
      <w:i/>
      <w:color w:val="4F81BD" w:themeColor="accent1"/>
      <w:sz w:val="18"/>
    </w:rPr>
  </w:style>
  <w:style w:type="paragraph" w:customStyle="1" w:styleId="SourceCode0">
    <w:name w:val="Source Code"/>
    <w:basedOn w:val="Standard"/>
    <w:rsid w:val="0037679A"/>
    <w:pPr>
      <w:wordWrap w:val="0"/>
    </w:pPr>
  </w:style>
  <w:style w:type="character" w:customStyle="1" w:styleId="KeywordTok">
    <w:name w:val="KeywordTok"/>
    <w:basedOn w:val="VerbatimChar"/>
    <w:rsid w:val="0037679A"/>
    <w:rPr>
      <w:rFonts w:ascii="Consolas" w:hAnsi="Consolas"/>
      <w:b/>
      <w:i w:val="0"/>
      <w:color w:val="007020"/>
      <w:sz w:val="22"/>
    </w:rPr>
  </w:style>
  <w:style w:type="character" w:customStyle="1" w:styleId="DataTypeTok">
    <w:name w:val="DataTypeTok"/>
    <w:basedOn w:val="VerbatimChar"/>
    <w:rsid w:val="0037679A"/>
    <w:rPr>
      <w:rFonts w:ascii="Consolas" w:hAnsi="Consolas"/>
      <w:i w:val="0"/>
      <w:color w:val="902000"/>
      <w:sz w:val="22"/>
    </w:rPr>
  </w:style>
  <w:style w:type="character" w:customStyle="1" w:styleId="DecValTok">
    <w:name w:val="DecValTok"/>
    <w:basedOn w:val="VerbatimChar"/>
    <w:rsid w:val="0037679A"/>
    <w:rPr>
      <w:rFonts w:ascii="Consolas" w:hAnsi="Consolas"/>
      <w:i w:val="0"/>
      <w:color w:val="40A070"/>
      <w:sz w:val="22"/>
    </w:rPr>
  </w:style>
  <w:style w:type="character" w:customStyle="1" w:styleId="BaseNTok">
    <w:name w:val="BaseNTok"/>
    <w:basedOn w:val="VerbatimChar"/>
    <w:rsid w:val="0037679A"/>
    <w:rPr>
      <w:rFonts w:ascii="Consolas" w:hAnsi="Consolas"/>
      <w:i w:val="0"/>
      <w:color w:val="40A070"/>
      <w:sz w:val="22"/>
    </w:rPr>
  </w:style>
  <w:style w:type="character" w:customStyle="1" w:styleId="FloatTok">
    <w:name w:val="FloatTok"/>
    <w:basedOn w:val="VerbatimChar"/>
    <w:rsid w:val="0037679A"/>
    <w:rPr>
      <w:rFonts w:ascii="Consolas" w:hAnsi="Consolas"/>
      <w:i w:val="0"/>
      <w:color w:val="40A070"/>
      <w:sz w:val="22"/>
    </w:rPr>
  </w:style>
  <w:style w:type="character" w:customStyle="1" w:styleId="CharTok">
    <w:name w:val="CharTok"/>
    <w:basedOn w:val="VerbatimChar"/>
    <w:rsid w:val="0037679A"/>
    <w:rPr>
      <w:rFonts w:ascii="Consolas" w:hAnsi="Consolas"/>
      <w:i w:val="0"/>
      <w:color w:val="4070A0"/>
      <w:sz w:val="22"/>
    </w:rPr>
  </w:style>
  <w:style w:type="character" w:customStyle="1" w:styleId="StringTok">
    <w:name w:val="StringTok"/>
    <w:basedOn w:val="VerbatimChar"/>
    <w:rsid w:val="0037679A"/>
    <w:rPr>
      <w:rFonts w:ascii="Consolas" w:hAnsi="Consolas"/>
      <w:i w:val="0"/>
      <w:color w:val="4070A0"/>
      <w:sz w:val="22"/>
    </w:rPr>
  </w:style>
  <w:style w:type="character" w:customStyle="1" w:styleId="CommentTok">
    <w:name w:val="CommentTok"/>
    <w:basedOn w:val="VerbatimChar"/>
    <w:rsid w:val="0037679A"/>
    <w:rPr>
      <w:rFonts w:ascii="Consolas" w:hAnsi="Consolas"/>
      <w:i/>
      <w:color w:val="60A0B0"/>
      <w:sz w:val="22"/>
    </w:rPr>
  </w:style>
  <w:style w:type="character" w:customStyle="1" w:styleId="OtherTok">
    <w:name w:val="OtherTok"/>
    <w:basedOn w:val="VerbatimChar"/>
    <w:rsid w:val="0037679A"/>
    <w:rPr>
      <w:rFonts w:ascii="Consolas" w:hAnsi="Consolas"/>
      <w:i w:val="0"/>
      <w:color w:val="007020"/>
      <w:sz w:val="22"/>
    </w:rPr>
  </w:style>
  <w:style w:type="character" w:customStyle="1" w:styleId="AlertTok">
    <w:name w:val="AlertTok"/>
    <w:basedOn w:val="VerbatimChar"/>
    <w:rsid w:val="0037679A"/>
    <w:rPr>
      <w:rFonts w:ascii="Consolas" w:hAnsi="Consolas"/>
      <w:b/>
      <w:i w:val="0"/>
      <w:color w:val="FF0000"/>
      <w:sz w:val="22"/>
    </w:rPr>
  </w:style>
  <w:style w:type="character" w:customStyle="1" w:styleId="FunctionTok">
    <w:name w:val="FunctionTok"/>
    <w:basedOn w:val="VerbatimChar"/>
    <w:rsid w:val="0037679A"/>
    <w:rPr>
      <w:rFonts w:ascii="Consolas" w:hAnsi="Consolas"/>
      <w:i w:val="0"/>
      <w:color w:val="06287E"/>
      <w:sz w:val="22"/>
    </w:rPr>
  </w:style>
  <w:style w:type="character" w:customStyle="1" w:styleId="RegionMarkerTok">
    <w:name w:val="RegionMarkerTok"/>
    <w:basedOn w:val="VerbatimChar"/>
    <w:rsid w:val="0037679A"/>
    <w:rPr>
      <w:rFonts w:ascii="Consolas" w:hAnsi="Consolas"/>
      <w:i w:val="0"/>
      <w:sz w:val="22"/>
    </w:rPr>
  </w:style>
  <w:style w:type="character" w:customStyle="1" w:styleId="ErrorTok">
    <w:name w:val="ErrorTok"/>
    <w:basedOn w:val="VerbatimChar"/>
    <w:rsid w:val="0037679A"/>
    <w:rPr>
      <w:rFonts w:ascii="Consolas" w:hAnsi="Consolas"/>
      <w:b/>
      <w:i w:val="0"/>
      <w:color w:val="FF0000"/>
      <w:sz w:val="22"/>
    </w:rPr>
  </w:style>
  <w:style w:type="character" w:customStyle="1" w:styleId="NormalTok">
    <w:name w:val="NormalTok"/>
    <w:basedOn w:val="VerbatimChar"/>
    <w:rsid w:val="0037679A"/>
    <w:rPr>
      <w:rFonts w:ascii="Consolas" w:hAnsi="Consolas"/>
      <w:i w:val="0"/>
      <w:sz w:val="22"/>
    </w:rPr>
  </w:style>
  <w:style w:type="paragraph" w:customStyle="1" w:styleId="SourceCode">
    <w:name w:val="Source Code"/>
    <w:basedOn w:val="Standard"/>
    <w:link w:val="VerbatimChar"/>
    <w:rsid w:val="00B926BE"/>
    <w:pPr>
      <w:wordWrap w:val="0"/>
    </w:pPr>
  </w:style>
  <w:style w:type="character" w:customStyle="1" w:styleId="KeywordTok0">
    <w:name w:val="KeywordTok"/>
    <w:basedOn w:val="VerbatimChar"/>
    <w:rsid w:val="00B926BE"/>
    <w:rPr>
      <w:rFonts w:ascii="Consolas" w:hAnsi="Consolas"/>
      <w:b/>
      <w:i/>
      <w:color w:val="007020"/>
      <w:sz w:val="22"/>
    </w:rPr>
  </w:style>
  <w:style w:type="character" w:customStyle="1" w:styleId="DataTypeTok0">
    <w:name w:val="DataTypeTok"/>
    <w:basedOn w:val="VerbatimChar"/>
    <w:rsid w:val="00B926BE"/>
    <w:rPr>
      <w:rFonts w:ascii="Consolas" w:hAnsi="Consolas"/>
      <w:i/>
      <w:color w:val="902000"/>
      <w:sz w:val="22"/>
    </w:rPr>
  </w:style>
  <w:style w:type="character" w:customStyle="1" w:styleId="DecValTok0">
    <w:name w:val="DecValTok"/>
    <w:basedOn w:val="VerbatimChar"/>
    <w:rsid w:val="00B926BE"/>
    <w:rPr>
      <w:rFonts w:ascii="Consolas" w:hAnsi="Consolas"/>
      <w:i/>
      <w:color w:val="40A070"/>
      <w:sz w:val="22"/>
    </w:rPr>
  </w:style>
  <w:style w:type="character" w:customStyle="1" w:styleId="BaseNTok0">
    <w:name w:val="BaseNTok"/>
    <w:basedOn w:val="VerbatimChar"/>
    <w:rsid w:val="00B926BE"/>
    <w:rPr>
      <w:rFonts w:ascii="Consolas" w:hAnsi="Consolas"/>
      <w:i/>
      <w:color w:val="40A070"/>
      <w:sz w:val="22"/>
    </w:rPr>
  </w:style>
  <w:style w:type="character" w:customStyle="1" w:styleId="FloatTok0">
    <w:name w:val="FloatTok"/>
    <w:basedOn w:val="VerbatimChar"/>
    <w:rsid w:val="00B926BE"/>
    <w:rPr>
      <w:rFonts w:ascii="Consolas" w:hAnsi="Consolas"/>
      <w:i/>
      <w:color w:val="40A070"/>
      <w:sz w:val="22"/>
    </w:rPr>
  </w:style>
  <w:style w:type="character" w:customStyle="1" w:styleId="CharTok0">
    <w:name w:val="CharTok"/>
    <w:basedOn w:val="VerbatimChar"/>
    <w:rsid w:val="00B926BE"/>
    <w:rPr>
      <w:rFonts w:ascii="Consolas" w:hAnsi="Consolas"/>
      <w:i/>
      <w:color w:val="4070A0"/>
      <w:sz w:val="22"/>
    </w:rPr>
  </w:style>
  <w:style w:type="character" w:customStyle="1" w:styleId="StringTok0">
    <w:name w:val="StringTok"/>
    <w:basedOn w:val="VerbatimChar"/>
    <w:rsid w:val="00B926BE"/>
    <w:rPr>
      <w:rFonts w:ascii="Consolas" w:hAnsi="Consolas"/>
      <w:i/>
      <w:color w:val="4070A0"/>
      <w:sz w:val="22"/>
    </w:rPr>
  </w:style>
  <w:style w:type="character" w:customStyle="1" w:styleId="CommentTok0">
    <w:name w:val="CommentTok"/>
    <w:basedOn w:val="VerbatimChar"/>
    <w:rsid w:val="00B926BE"/>
    <w:rPr>
      <w:rFonts w:ascii="Consolas" w:hAnsi="Consolas"/>
      <w:i w:val="0"/>
      <w:color w:val="60A0B0"/>
      <w:sz w:val="22"/>
    </w:rPr>
  </w:style>
  <w:style w:type="character" w:customStyle="1" w:styleId="OtherTok0">
    <w:name w:val="OtherTok"/>
    <w:basedOn w:val="VerbatimChar"/>
    <w:rsid w:val="00B926BE"/>
    <w:rPr>
      <w:rFonts w:ascii="Consolas" w:hAnsi="Consolas"/>
      <w:i/>
      <w:color w:val="007020"/>
      <w:sz w:val="22"/>
    </w:rPr>
  </w:style>
  <w:style w:type="character" w:customStyle="1" w:styleId="AlertTok0">
    <w:name w:val="AlertTok"/>
    <w:basedOn w:val="VerbatimChar"/>
    <w:rsid w:val="00B926BE"/>
    <w:rPr>
      <w:rFonts w:ascii="Consolas" w:hAnsi="Consolas"/>
      <w:b/>
      <w:i/>
      <w:color w:val="FF0000"/>
      <w:sz w:val="22"/>
    </w:rPr>
  </w:style>
  <w:style w:type="character" w:customStyle="1" w:styleId="FunctionTok0">
    <w:name w:val="FunctionTok"/>
    <w:basedOn w:val="VerbatimChar"/>
    <w:rsid w:val="00B926BE"/>
    <w:rPr>
      <w:rFonts w:ascii="Consolas" w:hAnsi="Consolas"/>
      <w:i/>
      <w:color w:val="06287E"/>
      <w:sz w:val="22"/>
    </w:rPr>
  </w:style>
  <w:style w:type="character" w:customStyle="1" w:styleId="RegionMarkerTok0">
    <w:name w:val="RegionMarkerTok"/>
    <w:basedOn w:val="VerbatimChar"/>
    <w:rsid w:val="00B926BE"/>
    <w:rPr>
      <w:rFonts w:ascii="Consolas" w:hAnsi="Consolas"/>
      <w:i/>
      <w:sz w:val="22"/>
    </w:rPr>
  </w:style>
  <w:style w:type="character" w:customStyle="1" w:styleId="ErrorTok0">
    <w:name w:val="ErrorTok"/>
    <w:basedOn w:val="VerbatimChar"/>
    <w:rsid w:val="00B926BE"/>
    <w:rPr>
      <w:rFonts w:ascii="Consolas" w:hAnsi="Consolas"/>
      <w:b/>
      <w:i/>
      <w:color w:val="FF0000"/>
      <w:sz w:val="22"/>
    </w:rPr>
  </w:style>
  <w:style w:type="character" w:customStyle="1" w:styleId="NormalTok0">
    <w:name w:val="NormalTok"/>
    <w:basedOn w:val="VerbatimChar"/>
    <w:rsid w:val="00B926BE"/>
    <w:rPr>
      <w:rFonts w:ascii="Consolas" w:hAnsi="Consolas"/>
      <w:i/>
      <w:sz w:val="22"/>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 w:type="paragraph" w:styleId="berarbeitung">
    <w:name w:val="Revision"/>
    <w:hidden/>
    <w:semiHidden/>
    <w:rsid w:val="00B926BE"/>
    <w:pPr>
      <w:spacing w:after="0" w:line="240" w:lineRule="auto"/>
      <w:ind w:firstLine="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1892</Words>
  <Characters>11920</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 there whole ecosystem level synchrony in functional trait distribution?</vt:lpstr>
      <vt:lpstr>Is there whole ecosystem level synchrony in functional trait distribution?</vt:lpstr>
    </vt:vector>
  </TitlesOfParts>
  <Company>Senckenberg Gesellschaft für Naturforschung</Company>
  <LinksUpToDate>false</LinksUpToDate>
  <CharactersWithSpaces>13785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Florian Dirk Schneider</cp:lastModifiedBy>
  <cp:revision>4</cp:revision>
  <dcterms:created xsi:type="dcterms:W3CDTF">2016-03-14T17:18:00Z</dcterms:created>
  <dcterms:modified xsi:type="dcterms:W3CDTF">2016-03-18T15:10:00Z</dcterms:modified>
</cp:coreProperties>
</file>